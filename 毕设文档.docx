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66"/>
          <w:szCs w:val="66"/>
        </w:rPr>
      </w:pPr>
      <w:r>
        <w:rPr>
          <w:rFonts w:ascii="华文楷体" w:eastAsia="华文楷体" w:hAnsi="华文楷体" w:hint="eastAsia"/>
          <w:b/>
          <w:sz w:val="66"/>
          <w:szCs w:val="66"/>
        </w:rPr>
        <w:t>本科毕业设计(论文)</w:t>
      </w:r>
    </w:p>
    <w:p w:rsidR="00F36B36" w:rsidRDefault="00F36B36" w:rsidP="00F36B36">
      <w:pPr>
        <w:spacing w:line="300" w:lineRule="auto"/>
        <w:jc w:val="center"/>
        <w:rPr>
          <w:b/>
        </w:rPr>
      </w:pPr>
      <w:r>
        <w:rPr>
          <w:rFonts w:hint="eastAsia"/>
          <w:b/>
        </w:rPr>
        <w:t>FINALPROJECT</w:t>
      </w:r>
      <w:r>
        <w:rPr>
          <w:b/>
        </w:rPr>
        <w:t>/</w:t>
      </w:r>
      <w:r>
        <w:rPr>
          <w:rFonts w:hint="eastAsia"/>
          <w:b/>
        </w:rPr>
        <w:t>THESISOFUNDERGRADUATE</w:t>
      </w:r>
    </w:p>
    <w:p w:rsidR="00F36B36" w:rsidRDefault="00F36B36" w:rsidP="00F36B36">
      <w:pPr>
        <w:spacing w:line="300" w:lineRule="auto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(2016届)</w:t>
      </w: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jc w:val="center"/>
      </w:pPr>
    </w:p>
    <w:p w:rsidR="00F36B36" w:rsidRDefault="00F36B36" w:rsidP="00F36B36">
      <w:pPr>
        <w:spacing w:line="300" w:lineRule="auto"/>
        <w:ind w:leftChars="400" w:left="960" w:rightChars="400" w:right="960"/>
        <w:jc w:val="center"/>
        <w:rPr>
          <w:rFonts w:ascii="华文中宋" w:eastAsia="华文中宋" w:hAnsi="华文中宋"/>
          <w:b/>
          <w:sz w:val="44"/>
          <w:szCs w:val="44"/>
        </w:rPr>
      </w:pPr>
      <w:bookmarkStart w:id="0" w:name="OLE_LINK1"/>
      <w:bookmarkStart w:id="1" w:name="OLE_LINK2"/>
      <w:r>
        <w:rPr>
          <w:rFonts w:eastAsia="华文中宋" w:hint="eastAsia"/>
          <w:b/>
          <w:sz w:val="44"/>
          <w:szCs w:val="44"/>
        </w:rPr>
        <w:t>上海理工大学本科毕业设计</w:t>
      </w:r>
      <w:r>
        <w:rPr>
          <w:rFonts w:ascii="华文中宋" w:eastAsia="华文中宋" w:hAnsi="华文中宋" w:hint="eastAsia"/>
          <w:b/>
          <w:sz w:val="44"/>
          <w:szCs w:val="44"/>
        </w:rPr>
        <w:t>(论文)</w:t>
      </w:r>
    </w:p>
    <w:p w:rsidR="00F36B36" w:rsidRPr="00F36B36" w:rsidRDefault="00F36B36" w:rsidP="00F36B36">
      <w:pPr>
        <w:spacing w:line="300" w:lineRule="auto"/>
        <w:ind w:leftChars="400" w:left="960" w:rightChars="400" w:right="960"/>
        <w:jc w:val="center"/>
        <w:rPr>
          <w:rFonts w:eastAsia="华文中宋"/>
          <w:b/>
          <w:sz w:val="44"/>
          <w:szCs w:val="44"/>
        </w:rPr>
      </w:pPr>
      <w:r w:rsidRPr="00F36B36">
        <w:rPr>
          <w:rFonts w:eastAsia="华文中宋" w:hint="eastAsia"/>
          <w:b/>
          <w:sz w:val="44"/>
          <w:szCs w:val="44"/>
        </w:rPr>
        <w:t>RD4800</w:t>
      </w:r>
      <w:r w:rsidRPr="00F36B36">
        <w:rPr>
          <w:rFonts w:eastAsia="华文中宋" w:hint="eastAsia"/>
          <w:b/>
          <w:sz w:val="44"/>
          <w:szCs w:val="44"/>
        </w:rPr>
        <w:t>恒温扩增荧光检测仪软件</w:t>
      </w:r>
      <w:bookmarkEnd w:id="0"/>
      <w:bookmarkEnd w:id="1"/>
    </w:p>
    <w:p w:rsidR="00F36B36" w:rsidRDefault="00F36B36" w:rsidP="00F36B36">
      <w:pPr>
        <w:spacing w:line="300" w:lineRule="auto"/>
        <w:jc w:val="center"/>
      </w:pPr>
      <w:r>
        <w:rPr>
          <w:rFonts w:eastAsia="华文中宋"/>
          <w:b/>
          <w:sz w:val="36"/>
          <w:szCs w:val="36"/>
        </w:rPr>
        <w:t>RD4800 i</w:t>
      </w:r>
      <w:r w:rsidRPr="00F36B36">
        <w:rPr>
          <w:rFonts w:eastAsia="华文中宋"/>
          <w:b/>
          <w:sz w:val="36"/>
          <w:szCs w:val="36"/>
        </w:rPr>
        <w:t>sothermal amplification fluorescence detector software</w:t>
      </w:r>
    </w:p>
    <w:p w:rsidR="00F36B36" w:rsidRDefault="00F36B36" w:rsidP="00F36B36">
      <w:pPr>
        <w:spacing w:line="300" w:lineRule="auto"/>
        <w:jc w:val="center"/>
      </w:pPr>
    </w:p>
    <w:tbl>
      <w:tblPr>
        <w:tblpPr w:leftFromText="181" w:rightFromText="181" w:horzAnchor="margin" w:tblpXSpec="center" w:tblpY="907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4536"/>
      </w:tblGrid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光电信息与计算机工程学院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计算机科学与技术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姚</w:t>
            </w:r>
            <w:r>
              <w:rPr>
                <w:rFonts w:eastAsia="华文中宋"/>
                <w:sz w:val="28"/>
              </w:rPr>
              <w:t>先胜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proofErr w:type="gramStart"/>
            <w:r>
              <w:rPr>
                <w:rFonts w:ascii="华文楷体" w:eastAsia="华文楷体" w:hAnsi="华文楷体"/>
                <w:b/>
                <w:sz w:val="28"/>
              </w:rPr>
              <w:t xml:space="preserve">学　　</w:t>
            </w:r>
            <w:proofErr w:type="gramEnd"/>
            <w:r>
              <w:rPr>
                <w:rFonts w:ascii="华文楷体" w:eastAsia="华文楷体" w:hAnsi="华文楷体"/>
                <w:b/>
                <w:sz w:val="28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1212471611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赵逢禹</w:t>
            </w:r>
          </w:p>
        </w:tc>
      </w:tr>
      <w:tr w:rsidR="00F36B36" w:rsidTr="00B071A7">
        <w:trPr>
          <w:trHeight w:hRule="exact" w:val="567"/>
        </w:trPr>
        <w:tc>
          <w:tcPr>
            <w:tcW w:w="2268" w:type="dxa"/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ascii="华文楷体" w:eastAsia="华文楷体" w:hAnsi="华文楷体"/>
                <w:b/>
                <w:sz w:val="28"/>
              </w:rPr>
            </w:pPr>
            <w:r>
              <w:rPr>
                <w:rFonts w:ascii="华文楷体" w:eastAsia="华文楷体" w:hAnsi="华文楷体"/>
                <w:b/>
                <w:sz w:val="28"/>
              </w:rPr>
              <w:t>完成日期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36B36" w:rsidRDefault="00F36B36" w:rsidP="00B071A7">
            <w:pPr>
              <w:spacing w:line="300" w:lineRule="auto"/>
              <w:jc w:val="center"/>
              <w:rPr>
                <w:rFonts w:eastAsia="华文中宋"/>
                <w:sz w:val="28"/>
              </w:rPr>
            </w:pPr>
            <w:r>
              <w:rPr>
                <w:rFonts w:eastAsia="华文中宋" w:hint="eastAsia"/>
                <w:sz w:val="28"/>
              </w:rPr>
              <w:t>2016</w:t>
            </w:r>
            <w:r>
              <w:rPr>
                <w:rFonts w:eastAsia="华文中宋" w:hint="eastAsia"/>
                <w:sz w:val="28"/>
              </w:rPr>
              <w:t>年</w:t>
            </w:r>
            <w:r>
              <w:rPr>
                <w:rFonts w:eastAsia="华文中宋" w:hint="eastAsia"/>
                <w:sz w:val="28"/>
              </w:rPr>
              <w:t>06</w:t>
            </w:r>
            <w:r>
              <w:rPr>
                <w:rFonts w:eastAsia="华文中宋" w:hint="eastAsia"/>
                <w:sz w:val="28"/>
              </w:rPr>
              <w:t>月</w:t>
            </w:r>
          </w:p>
        </w:tc>
      </w:tr>
    </w:tbl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sectPr w:rsidR="00F36B36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</w:p>
    <w:p w:rsidR="00F36B36" w:rsidRDefault="00F36B36" w:rsidP="00F36B36">
      <w:pPr>
        <w:pStyle w:val="1"/>
        <w:spacing w:line="300" w:lineRule="auto"/>
      </w:pPr>
      <w:bookmarkStart w:id="2" w:name="_Toc388440519"/>
      <w:r>
        <w:rPr>
          <w:rFonts w:ascii="华文中宋" w:eastAsia="华文中宋" w:hAnsi="华文中宋" w:hint="eastAsia"/>
        </w:rPr>
        <w:lastRenderedPageBreak/>
        <w:t>承诺书</w:t>
      </w:r>
      <w:bookmarkEnd w:id="2"/>
    </w:p>
    <w:p w:rsidR="00F36B36" w:rsidRDefault="00F36B36" w:rsidP="00F36B36">
      <w:pPr>
        <w:spacing w:line="300" w:lineRule="auto"/>
        <w:ind w:firstLine="520"/>
      </w:pPr>
      <w:r>
        <w:t>本人郑重承诺：所呈交的毕业论文</w:t>
      </w:r>
      <w:r>
        <w:rPr>
          <w:rFonts w:hint="eastAsia"/>
        </w:rPr>
        <w:t>“企业在线日志管理系统”</w:t>
      </w:r>
      <w:r>
        <w:t>是在导师的指导下，严格按照学校和学院的有关规定由本人独立完成。文中所引用的观点和参考资料均已标注并加以注释。论文研究过程中不存在抄袭他人研究成果和伪造相关数据等行为。如若出现任何侵犯他人知识产权等问题，本人愿意承担相关法律责任。</w:t>
      </w: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</w:pPr>
    </w:p>
    <w:p w:rsidR="00F36B36" w:rsidRDefault="00F36B36" w:rsidP="00F36B36">
      <w:pPr>
        <w:spacing w:line="300" w:lineRule="auto"/>
        <w:ind w:firstLineChars="200" w:firstLine="480"/>
        <w:jc w:val="right"/>
      </w:pPr>
      <w:r>
        <w:rPr>
          <w:rFonts w:hint="eastAsia"/>
        </w:rPr>
        <w:t>承诺人</w:t>
      </w:r>
      <w:r>
        <w:rPr>
          <w:rFonts w:ascii="宋体" w:hAnsi="宋体" w:hint="eastAsia"/>
        </w:rPr>
        <w:t>(签名)</w:t>
      </w:r>
      <w:r>
        <w:rPr>
          <w:rFonts w:hint="eastAsia"/>
        </w:rPr>
        <w:t>：</w:t>
      </w:r>
      <w:r>
        <w:rPr>
          <w:rFonts w:hint="eastAsia"/>
        </w:rPr>
        <w:t>______________________</w:t>
      </w:r>
    </w:p>
    <w:p w:rsidR="00F36B36" w:rsidRDefault="00F36B36" w:rsidP="00F36B36">
      <w:pPr>
        <w:spacing w:line="300" w:lineRule="auto"/>
        <w:ind w:firstLineChars="200" w:firstLine="480"/>
        <w:jc w:val="right"/>
      </w:pPr>
    </w:p>
    <w:p w:rsidR="00F36B36" w:rsidRDefault="00F36B36" w:rsidP="00F36B36">
      <w:pPr>
        <w:wordWrap w:val="0"/>
        <w:spacing w:line="300" w:lineRule="auto"/>
        <w:ind w:firstLineChars="200" w:firstLine="480"/>
        <w:jc w:val="right"/>
        <w:sectPr w:rsidR="00F36B36"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top="1418" w:right="1418" w:bottom="1418" w:left="1701" w:header="851" w:footer="992" w:gutter="0"/>
          <w:cols w:space="720"/>
          <w:titlePg/>
          <w:docGrid w:type="lines" w:linePitch="312"/>
        </w:sectPr>
      </w:pPr>
      <w:r>
        <w:rPr>
          <w:rFonts w:hint="eastAsia"/>
        </w:rPr>
        <w:t>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D01440" w:rsidRPr="00C249FE" w:rsidRDefault="00C249FE" w:rsidP="00F36B36">
      <w:pPr>
        <w:pStyle w:val="1"/>
        <w:spacing w:before="0" w:line="300" w:lineRule="auto"/>
        <w:jc w:val="center"/>
        <w:rPr>
          <w:rFonts w:ascii="华文中宋" w:eastAsia="华文中宋" w:hAnsi="华文中宋"/>
          <w:sz w:val="30"/>
          <w:szCs w:val="30"/>
        </w:rPr>
      </w:pPr>
      <w:r w:rsidRPr="00C249FE">
        <w:rPr>
          <w:rFonts w:ascii="华文中宋" w:eastAsia="华文中宋" w:hAnsi="华文中宋" w:hint="eastAsia"/>
          <w:sz w:val="32"/>
          <w:szCs w:val="32"/>
        </w:rPr>
        <w:lastRenderedPageBreak/>
        <w:t>第1章 系统</w:t>
      </w:r>
      <w:r w:rsidRPr="00C249FE">
        <w:rPr>
          <w:rFonts w:ascii="华文中宋" w:eastAsia="华文中宋" w:hAnsi="华文中宋"/>
          <w:sz w:val="32"/>
          <w:szCs w:val="32"/>
        </w:rPr>
        <w:t>概述</w:t>
      </w:r>
    </w:p>
    <w:p w:rsidR="00735424" w:rsidRPr="00735424" w:rsidRDefault="00735424" w:rsidP="00735424">
      <w:pPr>
        <w:pStyle w:val="2"/>
        <w:spacing w:line="300" w:lineRule="auto"/>
        <w:rPr>
          <w:rFonts w:ascii="宋体" w:eastAsia="宋体" w:hAnsi="宋体" w:cs="宋体"/>
          <w:sz w:val="28"/>
          <w:szCs w:val="28"/>
        </w:rPr>
      </w:pPr>
      <w:bookmarkStart w:id="3" w:name="_Toc27418"/>
      <w:bookmarkStart w:id="4" w:name="_Toc19578"/>
      <w:bookmarkStart w:id="5" w:name="_Toc10823"/>
      <w:bookmarkStart w:id="6" w:name="_Toc2249"/>
      <w:bookmarkStart w:id="7" w:name="_Toc388440524"/>
      <w:r>
        <w:rPr>
          <w:rFonts w:ascii="宋体" w:eastAsia="宋体" w:hAnsi="宋体" w:cs="宋体" w:hint="eastAsia"/>
          <w:sz w:val="28"/>
          <w:szCs w:val="28"/>
        </w:rPr>
        <w:t>1.1</w:t>
      </w:r>
      <w:bookmarkEnd w:id="3"/>
      <w:bookmarkEnd w:id="4"/>
      <w:bookmarkEnd w:id="5"/>
      <w:bookmarkEnd w:id="6"/>
      <w:bookmarkEnd w:id="7"/>
      <w:r w:rsidRPr="00735424">
        <w:rPr>
          <w:rFonts w:ascii="宋体" w:eastAsia="宋体" w:hAnsi="宋体" w:cs="宋体" w:hint="eastAsia"/>
          <w:sz w:val="28"/>
          <w:szCs w:val="28"/>
        </w:rPr>
        <w:t>软件开发的目的和意义</w:t>
      </w:r>
    </w:p>
    <w:p w:rsidR="009E075F" w:rsidRPr="00735424" w:rsidRDefault="0013794C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随着</w:t>
      </w:r>
      <w:r w:rsidRPr="00735424">
        <w:t>android</w:t>
      </w:r>
      <w:r w:rsidRPr="00735424">
        <w:rPr>
          <w:rFonts w:hint="eastAsia"/>
        </w:rPr>
        <w:t>平台的</w:t>
      </w:r>
      <w:r w:rsidRPr="00735424">
        <w:t>发展与应用场景</w:t>
      </w:r>
      <w:r w:rsidRPr="00735424">
        <w:rPr>
          <w:rFonts w:hint="eastAsia"/>
        </w:rPr>
        <w:t>越来越</w:t>
      </w:r>
      <w:r w:rsidRPr="00735424">
        <w:t>广，</w:t>
      </w:r>
      <w:r w:rsidRPr="00735424">
        <w:rPr>
          <w:rFonts w:hint="eastAsia"/>
        </w:rPr>
        <w:t>不单单是</w:t>
      </w:r>
      <w:r w:rsidRPr="00735424">
        <w:t>手机，</w:t>
      </w:r>
      <w:r w:rsidRPr="00735424">
        <w:rPr>
          <w:rFonts w:hint="eastAsia"/>
        </w:rPr>
        <w:t>平板</w:t>
      </w:r>
      <w:r w:rsidRPr="00735424">
        <w:t>电脑，</w:t>
      </w:r>
      <w:r w:rsidRPr="00735424">
        <w:rPr>
          <w:rFonts w:hint="eastAsia"/>
        </w:rPr>
        <w:t>手表</w:t>
      </w:r>
      <w:r w:rsidRPr="00735424">
        <w:t>等电子</w:t>
      </w:r>
      <w:r w:rsidRPr="00735424">
        <w:rPr>
          <w:rFonts w:hint="eastAsia"/>
        </w:rPr>
        <w:t>设备终端</w:t>
      </w:r>
      <w:r w:rsidRPr="00735424">
        <w:t>开始应用</w:t>
      </w:r>
      <w:r w:rsidR="009C4B0F" w:rsidRPr="00735424">
        <w:rPr>
          <w:rFonts w:hint="eastAsia"/>
        </w:rPr>
        <w:t>android</w:t>
      </w:r>
      <w:r w:rsidRPr="00735424">
        <w:t>系统，许多的工业</w:t>
      </w:r>
      <w:r w:rsidRPr="00735424">
        <w:rPr>
          <w:rFonts w:hint="eastAsia"/>
        </w:rPr>
        <w:t>设备</w:t>
      </w:r>
      <w:r w:rsidR="009C4B0F" w:rsidRPr="00735424">
        <w:rPr>
          <w:rFonts w:hint="eastAsia"/>
        </w:rPr>
        <w:t>也</w:t>
      </w:r>
      <w:r w:rsidRPr="00735424">
        <w:t>开始使用基于</w:t>
      </w:r>
      <w:r w:rsidRPr="00735424">
        <w:t>android</w:t>
      </w:r>
      <w:r w:rsidRPr="00735424">
        <w:rPr>
          <w:rFonts w:hint="eastAsia"/>
        </w:rPr>
        <w:t>操作</w:t>
      </w:r>
      <w:r w:rsidRPr="00735424">
        <w:t>系统</w:t>
      </w:r>
      <w:r w:rsidRPr="00735424">
        <w:rPr>
          <w:rFonts w:hint="eastAsia"/>
        </w:rPr>
        <w:t>深度</w:t>
      </w:r>
      <w:r w:rsidRPr="00735424">
        <w:t>定制的</w:t>
      </w:r>
      <w:r w:rsidRPr="00735424">
        <w:rPr>
          <w:rFonts w:hint="eastAsia"/>
        </w:rPr>
        <w:t>硬件</w:t>
      </w:r>
      <w:r w:rsidRPr="00735424">
        <w:t>操作系统</w:t>
      </w:r>
      <w:r w:rsidR="009C4B0F" w:rsidRPr="00735424">
        <w:rPr>
          <w:rFonts w:hint="eastAsia"/>
        </w:rPr>
        <w:t>。本软件</w:t>
      </w:r>
      <w:r w:rsidR="009C4B0F" w:rsidRPr="00735424">
        <w:t>的设计，就是为</w:t>
      </w:r>
      <w:r w:rsidR="009C4B0F" w:rsidRPr="00735424">
        <w:rPr>
          <w:rFonts w:hint="eastAsia"/>
        </w:rPr>
        <w:t>基于</w:t>
      </w:r>
      <w:r w:rsidR="009C4B0F" w:rsidRPr="00735424">
        <w:t>android</w:t>
      </w:r>
      <w:r w:rsidR="009C4B0F" w:rsidRPr="00735424">
        <w:t>系统的</w:t>
      </w:r>
      <w:r w:rsidR="009C4B0F" w:rsidRPr="00735424">
        <w:rPr>
          <w:rFonts w:hint="eastAsia"/>
        </w:rPr>
        <w:t>RD4800</w:t>
      </w:r>
      <w:r w:rsidR="009C4B0F" w:rsidRPr="00735424">
        <w:rPr>
          <w:rFonts w:hint="eastAsia"/>
        </w:rPr>
        <w:t>恒温扩增荧光检测仪开发一个</w:t>
      </w:r>
      <w:r w:rsidR="009C4B0F" w:rsidRPr="00735424">
        <w:t>配套的</w:t>
      </w:r>
      <w:r w:rsidR="009C4B0F" w:rsidRPr="00735424">
        <w:rPr>
          <w:rFonts w:hint="eastAsia"/>
        </w:rPr>
        <w:t>实验</w:t>
      </w:r>
      <w:r w:rsidR="009C4B0F" w:rsidRPr="00735424">
        <w:t>记录和绘图软件</w:t>
      </w:r>
      <w:r w:rsidR="009C4B0F" w:rsidRPr="00735424">
        <w:rPr>
          <w:rFonts w:hint="eastAsia"/>
        </w:rPr>
        <w:t>，预期达到的功能</w:t>
      </w:r>
      <w:r w:rsidR="009C4B0F" w:rsidRPr="00735424">
        <w:t>是通过采集该恒温扩增荧光检测仪的</w:t>
      </w:r>
      <w:r w:rsidR="009C4B0F" w:rsidRPr="00735424">
        <w:rPr>
          <w:rFonts w:hint="eastAsia"/>
        </w:rPr>
        <w:t>48</w:t>
      </w:r>
      <w:r w:rsidR="009C4B0F" w:rsidRPr="00735424">
        <w:rPr>
          <w:rFonts w:hint="eastAsia"/>
        </w:rPr>
        <w:t>个孔板</w:t>
      </w:r>
      <w:r w:rsidR="009C4B0F" w:rsidRPr="00735424">
        <w:t>，</w:t>
      </w:r>
      <w:r w:rsidR="009C4B0F" w:rsidRPr="00735424">
        <w:rPr>
          <w:rFonts w:hint="eastAsia"/>
        </w:rPr>
        <w:t>将使用者</w:t>
      </w:r>
      <w:r w:rsidR="009C4B0F" w:rsidRPr="00735424">
        <w:t>在实验</w:t>
      </w:r>
      <w:r w:rsidR="009C4B0F" w:rsidRPr="00735424">
        <w:rPr>
          <w:rFonts w:hint="eastAsia"/>
        </w:rPr>
        <w:t>过程中采集</w:t>
      </w:r>
      <w:r w:rsidR="009C4B0F" w:rsidRPr="00735424">
        <w:t>到的</w:t>
      </w:r>
      <w:r w:rsidR="009C4B0F" w:rsidRPr="00735424">
        <w:rPr>
          <w:rFonts w:hint="eastAsia"/>
        </w:rPr>
        <w:t>实时数据</w:t>
      </w:r>
      <w:r w:rsidR="009C4B0F" w:rsidRPr="00735424">
        <w:t>以曲线的方式</w:t>
      </w:r>
      <w:r w:rsidR="009C4B0F" w:rsidRPr="00735424">
        <w:rPr>
          <w:rFonts w:hint="eastAsia"/>
        </w:rPr>
        <w:t>显示</w:t>
      </w:r>
      <w:r w:rsidR="009C4B0F" w:rsidRPr="00735424">
        <w:t>出来，</w:t>
      </w:r>
      <w:r w:rsidR="009C4B0F" w:rsidRPr="00735424">
        <w:rPr>
          <w:rFonts w:hint="eastAsia"/>
        </w:rPr>
        <w:t>实现</w:t>
      </w:r>
      <w:r w:rsidR="009C4B0F" w:rsidRPr="00735424">
        <w:t>扩增过程的自动检测，</w:t>
      </w:r>
      <w:r w:rsidR="009C4B0F" w:rsidRPr="00735424">
        <w:rPr>
          <w:rFonts w:hint="eastAsia"/>
        </w:rPr>
        <w:t>并</w:t>
      </w:r>
      <w:r w:rsidR="009C4B0F" w:rsidRPr="00735424">
        <w:t>自动判断实验的</w:t>
      </w:r>
      <w:r w:rsidR="009C4B0F" w:rsidRPr="00735424">
        <w:rPr>
          <w:rFonts w:hint="eastAsia"/>
        </w:rPr>
        <w:t>结果</w:t>
      </w:r>
      <w:r w:rsidR="009C4B0F" w:rsidRPr="00735424">
        <w:t>，同时</w:t>
      </w:r>
      <w:r w:rsidR="009C4B0F" w:rsidRPr="00735424">
        <w:rPr>
          <w:rFonts w:hint="eastAsia"/>
        </w:rPr>
        <w:t>将实验结果</w:t>
      </w:r>
      <w:r w:rsidR="009C4B0F" w:rsidRPr="00735424">
        <w:t>以表格</w:t>
      </w:r>
      <w:r w:rsidR="00ED1D81">
        <w:rPr>
          <w:rFonts w:hint="eastAsia"/>
        </w:rPr>
        <w:t>(</w:t>
      </w:r>
      <w:r w:rsidR="00ED1D81">
        <w:t>.</w:t>
      </w:r>
      <w:proofErr w:type="spellStart"/>
      <w:r w:rsidR="00ED1D81">
        <w:t>xls</w:t>
      </w:r>
      <w:proofErr w:type="spellEnd"/>
      <w:r w:rsidR="00ED1D81">
        <w:rPr>
          <w:rFonts w:hint="eastAsia"/>
        </w:rPr>
        <w:t>)</w:t>
      </w:r>
      <w:r w:rsidR="009C4B0F" w:rsidRPr="00735424">
        <w:rPr>
          <w:rFonts w:hint="eastAsia"/>
        </w:rPr>
        <w:t>的</w:t>
      </w:r>
      <w:r w:rsidR="009C4B0F" w:rsidRPr="00735424">
        <w:t>方式显示并保存</w:t>
      </w:r>
      <w:r w:rsidR="009C4B0F" w:rsidRPr="00735424">
        <w:rPr>
          <w:rFonts w:hint="eastAsia"/>
        </w:rPr>
        <w:t>。</w:t>
      </w:r>
    </w:p>
    <w:p w:rsidR="00735424" w:rsidRPr="00735424" w:rsidRDefault="009C4B0F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首先</w:t>
      </w:r>
      <w:r w:rsidRPr="00735424">
        <w:t>我们需要了解的是该</w:t>
      </w:r>
      <w:r w:rsidRPr="00735424">
        <w:rPr>
          <w:rFonts w:hint="eastAsia"/>
        </w:rPr>
        <w:t>检测仪设备的</w:t>
      </w:r>
      <w:r w:rsidRPr="00735424">
        <w:t>基本情况</w:t>
      </w:r>
      <w:r w:rsidRPr="00735424">
        <w:rPr>
          <w:rFonts w:hint="eastAsia"/>
        </w:rPr>
        <w:t>，</w:t>
      </w:r>
      <w:r w:rsidRPr="00735424">
        <w:rPr>
          <w:rFonts w:hint="eastAsia"/>
        </w:rPr>
        <w:t>RD4800</w:t>
      </w:r>
      <w:r w:rsidRPr="00735424">
        <w:rPr>
          <w:rFonts w:hint="eastAsia"/>
        </w:rPr>
        <w:t>恒温扩增荧光检测仪全名</w:t>
      </w:r>
      <w:r w:rsidRPr="00735424">
        <w:t>是</w:t>
      </w:r>
      <w:r w:rsidR="009F79BE" w:rsidRPr="00735424">
        <w:rPr>
          <w:rFonts w:hint="eastAsia"/>
        </w:rPr>
        <w:t>RD4800</w:t>
      </w:r>
      <w:r w:rsidR="009F79BE" w:rsidRPr="00735424">
        <w:rPr>
          <w:rFonts w:hint="eastAsia"/>
        </w:rPr>
        <w:t>恒温高通量双波长荧光读数仪，通过使用</w:t>
      </w:r>
      <w:r w:rsidR="009F79BE" w:rsidRPr="00735424">
        <w:t>PCR</w:t>
      </w:r>
      <w:r w:rsidR="009F79BE" w:rsidRPr="00735424">
        <w:rPr>
          <w:rFonts w:hint="eastAsia"/>
        </w:rPr>
        <w:t>技术</w:t>
      </w:r>
      <w:r w:rsidR="009F79BE" w:rsidRPr="00735424">
        <w:t>，对</w:t>
      </w:r>
      <w:r w:rsidR="009F79BE" w:rsidRPr="00735424">
        <w:rPr>
          <w:rFonts w:hint="eastAsia"/>
        </w:rPr>
        <w:t>特定靶</w:t>
      </w:r>
      <w:r w:rsidR="009F79BE" w:rsidRPr="00735424">
        <w:t>DNA</w:t>
      </w:r>
      <w:r w:rsidR="009F79BE" w:rsidRPr="00735424">
        <w:t>进行</w:t>
      </w:r>
      <w:r w:rsidR="009F79BE" w:rsidRPr="00735424">
        <w:rPr>
          <w:rFonts w:hint="eastAsia"/>
        </w:rPr>
        <w:t>快速</w:t>
      </w:r>
      <w:r w:rsidR="009F79BE" w:rsidRPr="00735424">
        <w:t>扩增的</w:t>
      </w:r>
      <w:r w:rsidR="009F79BE" w:rsidRPr="00735424">
        <w:rPr>
          <w:rFonts w:hint="eastAsia"/>
        </w:rPr>
        <w:t>一种</w:t>
      </w:r>
      <w:r w:rsidR="009F79BE" w:rsidRPr="00735424">
        <w:t>仪器</w:t>
      </w:r>
      <w:r w:rsidR="009F79BE" w:rsidRPr="00735424">
        <w:rPr>
          <w:rFonts w:hint="eastAsia"/>
        </w:rPr>
        <w:t>。</w:t>
      </w:r>
      <w:r w:rsidR="009F79BE" w:rsidRPr="00735424">
        <w:rPr>
          <w:rFonts w:hint="eastAsia"/>
        </w:rPr>
        <w:t>PCR</w:t>
      </w:r>
      <w:r w:rsidR="00963274" w:rsidRPr="00735424">
        <w:rPr>
          <w:rFonts w:hint="eastAsia"/>
        </w:rPr>
        <w:t>又</w:t>
      </w:r>
      <w:r w:rsidR="009F79BE" w:rsidRPr="00735424">
        <w:t>称无细胞分子克隆系统或特异性</w:t>
      </w:r>
      <w:r w:rsidR="009F79BE" w:rsidRPr="00735424">
        <w:t>DNA</w:t>
      </w:r>
      <w:r w:rsidR="009F79BE" w:rsidRPr="00735424">
        <w:t>序列体外引物定向酶促扩增法，</w:t>
      </w:r>
      <w:r w:rsidR="00963274" w:rsidRPr="00735424">
        <w:rPr>
          <w:rFonts w:hint="eastAsia"/>
        </w:rPr>
        <w:t>是</w:t>
      </w:r>
      <w:r w:rsidR="00963274" w:rsidRPr="00735424">
        <w:t>聚合酶链反应</w:t>
      </w:r>
      <w:r w:rsidR="00963274" w:rsidRPr="00735424">
        <w:t>(polymerase chain reaction)</w:t>
      </w:r>
      <w:r w:rsidR="00963274" w:rsidRPr="00735424">
        <w:rPr>
          <w:rFonts w:hint="eastAsia"/>
        </w:rPr>
        <w:t>的</w:t>
      </w:r>
      <w:r w:rsidR="00963274" w:rsidRPr="00735424">
        <w:t>缩写</w:t>
      </w:r>
      <w:r w:rsidR="00963274" w:rsidRPr="00735424">
        <w:rPr>
          <w:rFonts w:hint="eastAsia"/>
        </w:rPr>
        <w:t>，</w:t>
      </w:r>
      <w:r w:rsidR="009F79BE" w:rsidRPr="00735424">
        <w:t>是基因扩增技术的一次重大革新。可将极微量的靶</w:t>
      </w:r>
      <w:r w:rsidR="009F79BE" w:rsidRPr="00735424">
        <w:t>DNA</w:t>
      </w:r>
      <w:r w:rsidR="009F79BE" w:rsidRPr="00735424">
        <w:t>特异地扩增上百万倍，从而大大提高对</w:t>
      </w:r>
      <w:r w:rsidR="009F79BE" w:rsidRPr="00735424">
        <w:t>DNA</w:t>
      </w:r>
      <w:r w:rsidR="009F79BE" w:rsidRPr="00735424">
        <w:t>分子的分析和检测能力，能检测单分子</w:t>
      </w:r>
      <w:r w:rsidR="009F79BE" w:rsidRPr="00735424">
        <w:t>DNA</w:t>
      </w:r>
      <w:r w:rsidR="009F79BE" w:rsidRPr="00735424">
        <w:t>或对每</w:t>
      </w:r>
      <w:r w:rsidR="009F79BE" w:rsidRPr="00735424">
        <w:t>10</w:t>
      </w:r>
      <w:r w:rsidR="009F79BE" w:rsidRPr="00735424">
        <w:t>万个细胞中仅含</w:t>
      </w:r>
      <w:r w:rsidR="009F79BE" w:rsidRPr="00735424">
        <w:t>1</w:t>
      </w:r>
      <w:r w:rsidR="009F79BE" w:rsidRPr="00735424">
        <w:t>个靶</w:t>
      </w:r>
      <w:r w:rsidR="009F79BE" w:rsidRPr="00735424">
        <w:t>DNA</w:t>
      </w:r>
      <w:r w:rsidR="00585B8D">
        <w:t>分子的样品，因而此方法在分子生物学、微生物学、医学及遗传学等多领域广泛应用</w:t>
      </w:r>
      <w:r w:rsidR="009F79BE" w:rsidRPr="00735424">
        <w:t>。</w:t>
      </w:r>
    </w:p>
    <w:p w:rsidR="00963274" w:rsidRDefault="00963274" w:rsidP="00BE141B">
      <w:pPr>
        <w:spacing w:line="360" w:lineRule="auto"/>
        <w:ind w:firstLineChars="200" w:firstLine="480"/>
        <w:jc w:val="both"/>
      </w:pPr>
      <w:r w:rsidRPr="00735424">
        <w:rPr>
          <w:rFonts w:hint="eastAsia"/>
        </w:rPr>
        <w:t>由于该</w:t>
      </w:r>
      <w:r w:rsidRPr="00735424">
        <w:t>仪器采集得到的是</w:t>
      </w:r>
      <w:r w:rsidRPr="00735424">
        <w:rPr>
          <w:rFonts w:hint="eastAsia"/>
        </w:rPr>
        <w:t>基于</w:t>
      </w:r>
      <w:r w:rsidRPr="00735424">
        <w:t>荧光扫描的原始信息，实验人员没办法直观的判断实验成果以及得出</w:t>
      </w:r>
      <w:r w:rsidRPr="00735424">
        <w:rPr>
          <w:rFonts w:hint="eastAsia"/>
        </w:rPr>
        <w:t>结论，</w:t>
      </w:r>
      <w:r w:rsidRPr="00735424">
        <w:t>开发一套可视的，</w:t>
      </w:r>
      <w:r w:rsidRPr="00735424">
        <w:rPr>
          <w:rFonts w:hint="eastAsia"/>
        </w:rPr>
        <w:t>自动</w:t>
      </w:r>
      <w:r w:rsidRPr="00735424">
        <w:t>判断实验成果的应用软件</w:t>
      </w:r>
      <w:r w:rsidRPr="00735424">
        <w:rPr>
          <w:rFonts w:hint="eastAsia"/>
        </w:rPr>
        <w:t>就</w:t>
      </w:r>
      <w:r w:rsidRPr="00735424">
        <w:t>是</w:t>
      </w:r>
      <w:r w:rsidRPr="00735424">
        <w:rPr>
          <w:rFonts w:hint="eastAsia"/>
        </w:rPr>
        <w:t>急需</w:t>
      </w:r>
      <w:r w:rsidRPr="00735424">
        <w:t>的解决方案。</w:t>
      </w:r>
    </w:p>
    <w:p w:rsidR="00963274" w:rsidRPr="00314492" w:rsidRDefault="00735424" w:rsidP="00314492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314492">
        <w:rPr>
          <w:rFonts w:ascii="宋体" w:eastAsia="宋体" w:hAnsi="宋体"/>
          <w:sz w:val="28"/>
          <w:szCs w:val="28"/>
        </w:rPr>
        <w:t>1.2</w:t>
      </w:r>
      <w:r w:rsidR="00963274" w:rsidRPr="00314492">
        <w:rPr>
          <w:rFonts w:ascii="宋体" w:eastAsia="宋体" w:hAnsi="宋体" w:hint="eastAsia"/>
          <w:sz w:val="28"/>
          <w:szCs w:val="28"/>
        </w:rPr>
        <w:t>现阶段</w:t>
      </w:r>
      <w:r w:rsidR="00E548BB" w:rsidRPr="00314492">
        <w:rPr>
          <w:rFonts w:ascii="宋体" w:eastAsia="宋体" w:hAnsi="宋体" w:hint="eastAsia"/>
          <w:sz w:val="28"/>
          <w:szCs w:val="28"/>
        </w:rPr>
        <w:t>国内</w:t>
      </w:r>
      <w:r w:rsidR="009E075F" w:rsidRPr="00314492">
        <w:rPr>
          <w:rFonts w:ascii="宋体" w:eastAsia="宋体" w:hAnsi="宋体" w:hint="eastAsia"/>
          <w:sz w:val="28"/>
          <w:szCs w:val="28"/>
        </w:rPr>
        <w:t>同行</w:t>
      </w:r>
      <w:r w:rsidR="009E075F" w:rsidRPr="00314492">
        <w:rPr>
          <w:rFonts w:ascii="宋体" w:eastAsia="宋体" w:hAnsi="宋体"/>
          <w:sz w:val="28"/>
          <w:szCs w:val="28"/>
        </w:rPr>
        <w:t>发展</w:t>
      </w:r>
      <w:r w:rsidR="009E075F" w:rsidRPr="00314492">
        <w:rPr>
          <w:rFonts w:ascii="宋体" w:eastAsia="宋体" w:hAnsi="宋体" w:hint="eastAsia"/>
          <w:sz w:val="28"/>
          <w:szCs w:val="28"/>
        </w:rPr>
        <w:t>现状</w:t>
      </w:r>
    </w:p>
    <w:p w:rsidR="00ED1D81" w:rsidRDefault="00E548BB" w:rsidP="00BE141B">
      <w:pPr>
        <w:spacing w:line="360" w:lineRule="auto"/>
        <w:ind w:firstLine="420"/>
        <w:jc w:val="both"/>
      </w:pPr>
      <w:r>
        <w:rPr>
          <w:rFonts w:hint="eastAsia"/>
        </w:rPr>
        <w:t>RD</w:t>
      </w:r>
      <w:r>
        <w:t>4800</w:t>
      </w:r>
      <w:r w:rsidRPr="00E548BB">
        <w:rPr>
          <w:rFonts w:hint="eastAsia"/>
        </w:rPr>
        <w:t>恒温扩增荧光检测仪软件</w:t>
      </w:r>
      <w:r>
        <w:rPr>
          <w:rFonts w:hint="eastAsia"/>
        </w:rPr>
        <w:t>是</w:t>
      </w:r>
      <w:r>
        <w:t>专为</w:t>
      </w:r>
      <w:r w:rsidRPr="009C4B0F">
        <w:rPr>
          <w:rFonts w:hint="eastAsia"/>
        </w:rPr>
        <w:t>RD4800</w:t>
      </w:r>
      <w:r w:rsidRPr="009C4B0F">
        <w:rPr>
          <w:rFonts w:hint="eastAsia"/>
        </w:rPr>
        <w:t>恒温扩增荧光检测仪</w:t>
      </w:r>
      <w:r>
        <w:rPr>
          <w:rFonts w:hint="eastAsia"/>
        </w:rPr>
        <w:t>开发</w:t>
      </w:r>
      <w:r>
        <w:t>的</w:t>
      </w:r>
      <w:r>
        <w:rPr>
          <w:rFonts w:hint="eastAsia"/>
        </w:rPr>
        <w:t>仪器</w:t>
      </w:r>
      <w:r>
        <w:t>配套专用软件</w:t>
      </w:r>
      <w:r>
        <w:rPr>
          <w:rFonts w:hint="eastAsia"/>
        </w:rPr>
        <w:t>，用来</w:t>
      </w:r>
      <w:r>
        <w:t>将实验结果以图表的</w:t>
      </w:r>
      <w:r>
        <w:rPr>
          <w:rFonts w:hint="eastAsia"/>
        </w:rPr>
        <w:t>形式</w:t>
      </w:r>
      <w:r>
        <w:t>显示，目前国内有类似的</w:t>
      </w:r>
      <w:r w:rsidRPr="00E548BB">
        <w:rPr>
          <w:rFonts w:hint="eastAsia"/>
        </w:rPr>
        <w:t>实时荧光恒温扩增检测仪</w:t>
      </w:r>
      <w:r>
        <w:rPr>
          <w:rFonts w:hint="eastAsia"/>
        </w:rPr>
        <w:t>，</w:t>
      </w:r>
      <w:r>
        <w:t>然而</w:t>
      </w:r>
      <w:r>
        <w:rPr>
          <w:rFonts w:hint="eastAsia"/>
        </w:rPr>
        <w:t>这些</w:t>
      </w:r>
      <w:r>
        <w:t>设备的</w:t>
      </w:r>
      <w:r>
        <w:rPr>
          <w:rFonts w:hint="eastAsia"/>
        </w:rPr>
        <w:t>配套应用</w:t>
      </w:r>
      <w:r>
        <w:t>软件</w:t>
      </w:r>
      <w:r>
        <w:rPr>
          <w:rFonts w:hint="eastAsia"/>
        </w:rPr>
        <w:t>或是</w:t>
      </w:r>
      <w:r>
        <w:t>生产商独占，或是因为采集数据格式限制，无法适用</w:t>
      </w:r>
      <w:r>
        <w:rPr>
          <w:rFonts w:hint="eastAsia"/>
        </w:rPr>
        <w:t>RD4800</w:t>
      </w:r>
      <w:r>
        <w:rPr>
          <w:rFonts w:hint="eastAsia"/>
        </w:rPr>
        <w:t>设备</w:t>
      </w:r>
      <w:r>
        <w:t>，</w:t>
      </w:r>
      <w:r>
        <w:rPr>
          <w:rFonts w:hint="eastAsia"/>
        </w:rPr>
        <w:t>不具备</w:t>
      </w:r>
      <w:r>
        <w:t>竞争力</w:t>
      </w:r>
      <w:r>
        <w:rPr>
          <w:rFonts w:hint="eastAsia"/>
        </w:rPr>
        <w:t>。因此</w:t>
      </w:r>
      <w:r>
        <w:t>，</w:t>
      </w:r>
      <w:r w:rsidR="00C167A4">
        <w:rPr>
          <w:rFonts w:hint="eastAsia"/>
        </w:rPr>
        <w:t>开发</w:t>
      </w:r>
      <w:r>
        <w:t>一套</w:t>
      </w:r>
      <w:r>
        <w:rPr>
          <w:rFonts w:hint="eastAsia"/>
        </w:rPr>
        <w:t>适配</w:t>
      </w:r>
      <w:r>
        <w:t>RD4800</w:t>
      </w:r>
      <w:r>
        <w:t>设备</w:t>
      </w:r>
      <w:r>
        <w:lastRenderedPageBreak/>
        <w:t>的</w:t>
      </w:r>
      <w:r>
        <w:rPr>
          <w:rFonts w:hint="eastAsia"/>
        </w:rPr>
        <w:t>应用</w:t>
      </w:r>
      <w:r w:rsidR="00C167A4">
        <w:t>软件是</w:t>
      </w:r>
      <w:r w:rsidR="00C167A4">
        <w:rPr>
          <w:rFonts w:hint="eastAsia"/>
        </w:rPr>
        <w:t>必须的</w:t>
      </w:r>
      <w:r w:rsidR="00C167A4">
        <w:t>，不但能提高设备的应用性，实验结果的准确性，同时</w:t>
      </w:r>
      <w:r w:rsidR="00C167A4">
        <w:rPr>
          <w:rFonts w:hint="eastAsia"/>
        </w:rPr>
        <w:t>也能</w:t>
      </w:r>
      <w:r w:rsidR="00C167A4">
        <w:t>大大提高</w:t>
      </w:r>
      <w:r w:rsidR="00C167A4">
        <w:rPr>
          <w:rFonts w:hint="eastAsia"/>
        </w:rPr>
        <w:t>RD4800</w:t>
      </w:r>
      <w:r w:rsidR="00C167A4">
        <w:rPr>
          <w:rFonts w:hint="eastAsia"/>
        </w:rPr>
        <w:t>在</w:t>
      </w:r>
      <w:r w:rsidR="00C167A4">
        <w:t>同类设备</w:t>
      </w:r>
      <w:r w:rsidR="00C167A4">
        <w:rPr>
          <w:rFonts w:hint="eastAsia"/>
        </w:rPr>
        <w:t>中</w:t>
      </w:r>
      <w:r w:rsidR="00ED1D81">
        <w:t>的竞争力</w:t>
      </w:r>
      <w:r w:rsidR="00ED1D81">
        <w:rPr>
          <w:rFonts w:hint="eastAsia"/>
        </w:rPr>
        <w:t>，</w:t>
      </w:r>
      <w:r w:rsidR="00ED1D81">
        <w:t>增加在市场的占有率，提高</w:t>
      </w:r>
      <w:r w:rsidR="00ED1D81">
        <w:rPr>
          <w:rFonts w:hint="eastAsia"/>
        </w:rPr>
        <w:t>销售</w:t>
      </w:r>
      <w:r w:rsidR="00ED1D81">
        <w:t>效益</w:t>
      </w:r>
      <w:r w:rsidR="00ED1D81">
        <w:rPr>
          <w:rFonts w:hint="eastAsia"/>
        </w:rPr>
        <w:t>。</w:t>
      </w:r>
    </w:p>
    <w:p w:rsidR="009E075F" w:rsidRPr="00ED1D81" w:rsidRDefault="00ED1D81" w:rsidP="00ED1D8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1.3</w:t>
      </w:r>
      <w:r>
        <w:rPr>
          <w:rFonts w:ascii="宋体" w:eastAsia="宋体" w:hAnsi="宋体" w:hint="eastAsia"/>
          <w:sz w:val="28"/>
          <w:szCs w:val="28"/>
        </w:rPr>
        <w:t>课题</w:t>
      </w:r>
      <w:r>
        <w:rPr>
          <w:rFonts w:ascii="宋体" w:eastAsia="宋体" w:hAnsi="宋体"/>
          <w:sz w:val="28"/>
          <w:szCs w:val="28"/>
        </w:rPr>
        <w:t>概述</w:t>
      </w:r>
    </w:p>
    <w:p w:rsidR="00CA308D" w:rsidRDefault="00CA308D" w:rsidP="00BE141B">
      <w:pPr>
        <w:spacing w:line="360" w:lineRule="auto"/>
        <w:ind w:firstLine="403"/>
        <w:jc w:val="both"/>
      </w:pPr>
      <w:r>
        <w:rPr>
          <w:rFonts w:hint="eastAsia"/>
        </w:rPr>
        <w:t>(1)</w:t>
      </w:r>
      <w:r w:rsidR="00283532">
        <w:rPr>
          <w:rFonts w:hint="eastAsia"/>
        </w:rPr>
        <w:t>易用</w:t>
      </w:r>
      <w:r>
        <w:rPr>
          <w:rFonts w:hint="eastAsia"/>
        </w:rPr>
        <w:t>性</w:t>
      </w:r>
      <w:r>
        <w:t>：</w:t>
      </w:r>
      <w:r>
        <w:rPr>
          <w:rFonts w:hint="eastAsia"/>
        </w:rPr>
        <w:t>本软件</w:t>
      </w:r>
      <w:r w:rsidR="00283532">
        <w:rPr>
          <w:rFonts w:hint="eastAsia"/>
        </w:rPr>
        <w:t>基于</w:t>
      </w:r>
      <w:r w:rsidR="00B50F04">
        <w:t>A</w:t>
      </w:r>
      <w:r w:rsidR="00283532">
        <w:t>ndroid</w:t>
      </w:r>
      <w:r w:rsidR="00283532">
        <w:t>系统开发，</w:t>
      </w:r>
      <w:r w:rsidR="00283532">
        <w:rPr>
          <w:rFonts w:hint="eastAsia"/>
        </w:rPr>
        <w:t>可移植</w:t>
      </w:r>
      <w:r w:rsidR="00283532">
        <w:t>平台广泛，</w:t>
      </w:r>
      <w:r w:rsidR="00283532">
        <w:rPr>
          <w:rFonts w:hint="eastAsia"/>
        </w:rPr>
        <w:t>由于</w:t>
      </w:r>
      <w:r w:rsidR="00283532">
        <w:t>面向国内市场，</w:t>
      </w:r>
      <w:r w:rsidR="00283532">
        <w:rPr>
          <w:rFonts w:hint="eastAsia"/>
        </w:rPr>
        <w:t>全中文</w:t>
      </w:r>
      <w:r w:rsidR="00283532">
        <w:t>界面更易</w:t>
      </w:r>
      <w:r w:rsidR="00283532">
        <w:rPr>
          <w:rFonts w:hint="eastAsia"/>
        </w:rPr>
        <w:t>使用</w:t>
      </w:r>
      <w:r w:rsidR="00283532">
        <w:t>，用户可以轻易上手。</w:t>
      </w:r>
    </w:p>
    <w:p w:rsidR="00283532" w:rsidRDefault="00283532" w:rsidP="00BE141B">
      <w:pPr>
        <w:spacing w:line="360" w:lineRule="auto"/>
        <w:ind w:firstLine="403"/>
        <w:jc w:val="both"/>
      </w:pPr>
      <w:r>
        <w:t>(2)</w:t>
      </w:r>
      <w:r>
        <w:rPr>
          <w:rFonts w:hint="eastAsia"/>
        </w:rPr>
        <w:t>实验数据实时</w:t>
      </w:r>
      <w:r>
        <w:t>显示与</w:t>
      </w:r>
      <w:r>
        <w:rPr>
          <w:rFonts w:hint="eastAsia"/>
        </w:rPr>
        <w:t>实验结果</w:t>
      </w:r>
      <w:r>
        <w:t>高效计算：对于</w:t>
      </w:r>
      <w:r>
        <w:t>RD4800</w:t>
      </w:r>
      <w:r>
        <w:rPr>
          <w:rFonts w:hint="eastAsia"/>
        </w:rPr>
        <w:t>检测</w:t>
      </w:r>
      <w:r>
        <w:t>仪采集到的扩增或者溶解数据，</w:t>
      </w:r>
      <w:r>
        <w:rPr>
          <w:rFonts w:hint="eastAsia"/>
        </w:rPr>
        <w:t>本软件</w:t>
      </w:r>
      <w:r>
        <w:t>可以</w:t>
      </w:r>
      <w:r>
        <w:rPr>
          <w:rFonts w:hint="eastAsia"/>
        </w:rPr>
        <w:t>以</w:t>
      </w:r>
      <w:r>
        <w:t>曲线的方式实时显示</w:t>
      </w:r>
      <w:r>
        <w:rPr>
          <w:rFonts w:hint="eastAsia"/>
        </w:rPr>
        <w:t>数据</w:t>
      </w:r>
      <w:r>
        <w:t>的变化规律</w:t>
      </w:r>
      <w:r>
        <w:rPr>
          <w:rFonts w:hint="eastAsia"/>
        </w:rPr>
        <w:t>；</w:t>
      </w:r>
      <w:r>
        <w:t>对于扩增实验的</w:t>
      </w:r>
      <w:r w:rsidR="00622685">
        <w:rPr>
          <w:rFonts w:hint="eastAsia"/>
        </w:rPr>
        <w:t>阴阳性</w:t>
      </w:r>
      <w:r w:rsidR="00622685">
        <w:t>结果，可以</w:t>
      </w:r>
      <w:r w:rsidR="00622685">
        <w:rPr>
          <w:rFonts w:hint="eastAsia"/>
        </w:rPr>
        <w:t>在实验</w:t>
      </w:r>
      <w:r w:rsidR="00622685">
        <w:t>完成或停止后立即给出实验结果。</w:t>
      </w:r>
    </w:p>
    <w:p w:rsidR="009E075F" w:rsidRDefault="00622685" w:rsidP="00BE141B">
      <w:pPr>
        <w:spacing w:line="360" w:lineRule="auto"/>
        <w:ind w:firstLine="403"/>
        <w:jc w:val="both"/>
      </w:pPr>
      <w:r>
        <w:t>(3)</w:t>
      </w:r>
      <w:r>
        <w:rPr>
          <w:rFonts w:hint="eastAsia"/>
        </w:rPr>
        <w:t>实验</w:t>
      </w:r>
      <w:r>
        <w:t>结果保存的完备性：在实验开始前，用户可以手动建立文件用来存储接下来的</w:t>
      </w:r>
      <w:r>
        <w:rPr>
          <w:rFonts w:hint="eastAsia"/>
        </w:rPr>
        <w:t>实验</w:t>
      </w:r>
      <w:r>
        <w:t>结果数据，如果用户没有手动新建文件，本软件也会自动生成保存结果的表格文件；同时，在</w:t>
      </w:r>
      <w:r>
        <w:rPr>
          <w:rFonts w:hint="eastAsia"/>
        </w:rPr>
        <w:t>没有</w:t>
      </w:r>
      <w:r>
        <w:t>关闭本软件或者运行新的实验之前，用户可以将实验结果另存为</w:t>
      </w:r>
      <w:r>
        <w:rPr>
          <w:rFonts w:hint="eastAsia"/>
        </w:rPr>
        <w:t>自定义的</w:t>
      </w:r>
      <w:r>
        <w:t>表格文件</w:t>
      </w:r>
      <w:r>
        <w:rPr>
          <w:rFonts w:hint="eastAsia"/>
        </w:rPr>
        <w:t>；</w:t>
      </w:r>
      <w:r w:rsidR="001974B1">
        <w:rPr>
          <w:rFonts w:hint="eastAsia"/>
        </w:rPr>
        <w:t>另外</w:t>
      </w:r>
      <w:r w:rsidR="001974B1">
        <w:t>，对于有外置存储卡的设备，本软件支持将实验结果数据文件导出到外置储存卡。</w:t>
      </w:r>
    </w:p>
    <w:p w:rsidR="001974B1" w:rsidRDefault="001974B1" w:rsidP="001974B1">
      <w:pPr>
        <w:pStyle w:val="1"/>
        <w:spacing w:line="300" w:lineRule="auto"/>
        <w:jc w:val="center"/>
        <w:rPr>
          <w:rStyle w:val="1Char1"/>
        </w:rPr>
      </w:pPr>
      <w:bookmarkStart w:id="8" w:name="_Toc388440526"/>
      <w:r>
        <w:rPr>
          <w:rStyle w:val="1Char1"/>
          <w:rFonts w:ascii="华文中宋" w:eastAsia="华文中宋" w:hAnsi="华文中宋" w:cs="华文中宋" w:hint="eastAsia"/>
        </w:rPr>
        <w:t xml:space="preserve">第2章 </w:t>
      </w:r>
      <w:del w:id="9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bookmarkEnd w:id="8"/>
      <w:ins w:id="10" w:author="USST" w:date="2014-05-22T08:11:00Z">
        <w:r>
          <w:rPr>
            <w:rStyle w:val="1Char1"/>
            <w:rFonts w:ascii="华文中宋" w:eastAsia="华文中宋" w:hAnsi="华文中宋" w:cs="华文中宋" w:hint="eastAsia"/>
          </w:rPr>
          <w:t>相关开发技术</w:t>
        </w:r>
      </w:ins>
    </w:p>
    <w:p w:rsidR="003F2A89" w:rsidRDefault="009E075F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 w:rsidRPr="001974B1">
        <w:rPr>
          <w:rFonts w:ascii="宋体" w:eastAsia="宋体" w:hAnsi="宋体"/>
          <w:sz w:val="28"/>
          <w:szCs w:val="28"/>
        </w:rPr>
        <w:t xml:space="preserve">2.1 </w:t>
      </w:r>
      <w:r w:rsidR="001974B1">
        <w:rPr>
          <w:rFonts w:ascii="宋体" w:eastAsia="宋体" w:hAnsi="宋体" w:hint="eastAsia"/>
          <w:sz w:val="28"/>
          <w:szCs w:val="28"/>
        </w:rPr>
        <w:t>Android</w:t>
      </w:r>
      <w:r w:rsidR="003F2A89">
        <w:rPr>
          <w:rFonts w:ascii="宋体" w:eastAsia="宋体" w:hAnsi="宋体" w:hint="eastAsia"/>
          <w:sz w:val="28"/>
          <w:szCs w:val="28"/>
        </w:rPr>
        <w:t>操作系统</w:t>
      </w:r>
    </w:p>
    <w:p w:rsidR="00DF632F" w:rsidRDefault="003F2A89" w:rsidP="00C34FC8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是</w:t>
      </w:r>
      <w:r w:rsidR="00755FE3">
        <w:rPr>
          <w:rFonts w:hint="eastAsia"/>
        </w:rPr>
        <w:t>由</w:t>
      </w:r>
      <w:r w:rsidR="00755FE3">
        <w:t>Google</w:t>
      </w:r>
      <w:r w:rsidR="00755FE3">
        <w:t>成立的</w:t>
      </w:r>
      <w:r w:rsidR="00755FE3">
        <w:rPr>
          <w:rFonts w:hint="eastAsia"/>
        </w:rPr>
        <w:t>Open Handset Alliance(OHA</w:t>
      </w:r>
      <w:r w:rsidR="00755FE3">
        <w:rPr>
          <w:rFonts w:hint="eastAsia"/>
        </w:rPr>
        <w:t>，</w:t>
      </w:r>
      <w:r w:rsidR="00755FE3">
        <w:t>开放手</w:t>
      </w:r>
      <w:proofErr w:type="gramStart"/>
      <w:r w:rsidR="00755FE3">
        <w:t>持设备</w:t>
      </w:r>
      <w:proofErr w:type="gramEnd"/>
      <w:r w:rsidR="00755FE3">
        <w:t>联盟</w:t>
      </w:r>
      <w:r w:rsidR="00755FE3">
        <w:rPr>
          <w:rFonts w:hint="eastAsia"/>
        </w:rPr>
        <w:t>)</w:t>
      </w:r>
      <w:r w:rsidR="00755FE3" w:rsidRPr="00755FE3">
        <w:rPr>
          <w:rFonts w:hint="eastAsia"/>
        </w:rPr>
        <w:t xml:space="preserve"> </w:t>
      </w:r>
      <w:r w:rsidR="00755FE3">
        <w:rPr>
          <w:rFonts w:hint="eastAsia"/>
        </w:rPr>
        <w:t>持续领导与开发，主要设计用于触屏移动设备如智能手机和平板电脑的一个</w:t>
      </w:r>
      <w:r w:rsidR="00755FE3">
        <w:t>基于</w:t>
      </w:r>
      <w:r w:rsidR="00755FE3">
        <w:t>Linux</w:t>
      </w:r>
      <w:r w:rsidR="00755FE3">
        <w:t>内核的</w:t>
      </w:r>
      <w:r w:rsidR="00755FE3">
        <w:rPr>
          <w:rFonts w:hint="eastAsia"/>
        </w:rPr>
        <w:t>开放移动</w:t>
      </w:r>
      <w:r w:rsidR="00755FE3">
        <w:t>操作系统</w:t>
      </w:r>
      <w:r w:rsidR="00755FE3">
        <w:rPr>
          <w:rFonts w:hint="eastAsia"/>
        </w:rPr>
        <w:t>。</w:t>
      </w:r>
    </w:p>
    <w:p w:rsidR="00193AFD" w:rsidRDefault="00193AFD" w:rsidP="00C34FC8">
      <w:pPr>
        <w:spacing w:line="360" w:lineRule="auto"/>
        <w:ind w:firstLine="420"/>
        <w:jc w:val="both"/>
      </w:pPr>
      <w:r>
        <w:rPr>
          <w:rFonts w:hint="eastAsia"/>
        </w:rPr>
        <w:t>在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应用程序开发中，通常通过在</w:t>
      </w:r>
      <w:r w:rsidRPr="00193AFD">
        <w:rPr>
          <w:rFonts w:hint="eastAsia"/>
        </w:rPr>
        <w:t>Android SDK</w:t>
      </w:r>
      <w:r w:rsidRPr="00193AFD">
        <w:rPr>
          <w:rFonts w:hint="eastAsia"/>
        </w:rPr>
        <w:t>（</w:t>
      </w:r>
      <w:r w:rsidRPr="00193AFD">
        <w:rPr>
          <w:rFonts w:hint="eastAsia"/>
        </w:rPr>
        <w:t>Android</w:t>
      </w:r>
      <w:r w:rsidRPr="00193AFD">
        <w:rPr>
          <w:rFonts w:hint="eastAsia"/>
        </w:rPr>
        <w:t>软件开发包）中使用</w:t>
      </w:r>
      <w:r w:rsidRPr="00193AFD">
        <w:rPr>
          <w:rFonts w:hint="eastAsia"/>
        </w:rPr>
        <w:t>Java</w:t>
      </w:r>
      <w:r w:rsidRPr="00193AFD">
        <w:rPr>
          <w:rFonts w:hint="eastAsia"/>
        </w:rPr>
        <w:t>作为编程语言来开发应用程序。开发者亦可以通过在</w:t>
      </w:r>
      <w:r w:rsidRPr="00193AFD">
        <w:rPr>
          <w:rFonts w:hint="eastAsia"/>
        </w:rPr>
        <w:t>Android NDK</w:t>
      </w:r>
      <w:r>
        <w:rPr>
          <w:rFonts w:hint="eastAsia"/>
        </w:rPr>
        <w:t>(</w:t>
      </w:r>
      <w:r w:rsidRPr="00193AFD">
        <w:rPr>
          <w:rFonts w:hint="eastAsia"/>
        </w:rPr>
        <w:t>Android Native</w:t>
      </w:r>
      <w:r>
        <w:rPr>
          <w:rFonts w:hint="eastAsia"/>
        </w:rPr>
        <w:t>开发包）</w:t>
      </w:r>
      <w:r w:rsidRPr="00193AFD">
        <w:rPr>
          <w:rFonts w:hint="eastAsia"/>
        </w:rPr>
        <w:t>中使用</w:t>
      </w:r>
      <w:r w:rsidRPr="00193AFD">
        <w:rPr>
          <w:rFonts w:hint="eastAsia"/>
        </w:rPr>
        <w:t>C</w:t>
      </w:r>
      <w:r w:rsidRPr="00193AFD">
        <w:rPr>
          <w:rFonts w:hint="eastAsia"/>
        </w:rPr>
        <w:t>语言或者</w:t>
      </w:r>
      <w:r w:rsidRPr="00193AFD">
        <w:rPr>
          <w:rFonts w:hint="eastAsia"/>
        </w:rPr>
        <w:t>C++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来</w:t>
      </w:r>
      <w:r>
        <w:t>作</w:t>
      </w:r>
      <w:proofErr w:type="gramEnd"/>
      <w:r>
        <w:t>为</w:t>
      </w:r>
      <w:r w:rsidRPr="00193AFD">
        <w:rPr>
          <w:rFonts w:hint="eastAsia"/>
        </w:rPr>
        <w:t>编程语言开发应用程序。</w:t>
      </w:r>
    </w:p>
    <w:p w:rsidR="00193AFD" w:rsidRDefault="00193AFD" w:rsidP="00C34FC8">
      <w:pPr>
        <w:spacing w:line="360" w:lineRule="auto"/>
        <w:jc w:val="both"/>
      </w:pPr>
      <w:r>
        <w:tab/>
      </w: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优点：</w:t>
      </w:r>
    </w:p>
    <w:p w:rsidR="00193AFD" w:rsidRDefault="00FE0020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93AFD">
        <w:t>Android</w:t>
      </w:r>
      <w:r w:rsidR="00193AFD">
        <w:rPr>
          <w:rFonts w:hint="eastAsia"/>
        </w:rPr>
        <w:t>系统</w:t>
      </w:r>
      <w:r w:rsidR="00193AFD">
        <w:t>市场占有率</w:t>
      </w:r>
      <w:r w:rsidR="00193AFD">
        <w:rPr>
          <w:rFonts w:hint="eastAsia"/>
        </w:rPr>
        <w:t>高</w:t>
      </w:r>
      <w:r w:rsidR="00193AFD">
        <w:t>，根据</w:t>
      </w:r>
      <w:r>
        <w:rPr>
          <w:rFonts w:hint="eastAsia"/>
        </w:rPr>
        <w:t>维基百科</w:t>
      </w:r>
      <w:r>
        <w:t>数据，在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Android</w:t>
      </w:r>
      <w:r>
        <w:t xml:space="preserve">   </w:t>
      </w:r>
      <w:r>
        <w:rPr>
          <w:rFonts w:hint="eastAsia"/>
        </w:rPr>
        <w:t>在</w:t>
      </w:r>
      <w:r>
        <w:t>中国的占有率有</w:t>
      </w:r>
      <w:r>
        <w:rPr>
          <w:rFonts w:hint="eastAsia"/>
        </w:rPr>
        <w:t>71.5</w:t>
      </w:r>
      <w:r>
        <w:t>%</w:t>
      </w:r>
      <w:r>
        <w:t>，在世界</w:t>
      </w:r>
      <w:r>
        <w:rPr>
          <w:rFonts w:hint="eastAsia"/>
        </w:rPr>
        <w:t>范围</w:t>
      </w:r>
      <w:r>
        <w:t>的占有率亦接近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高</w:t>
      </w:r>
      <w:r>
        <w:t>市场占有率意味着</w:t>
      </w:r>
      <w:r>
        <w:rPr>
          <w:rFonts w:hint="eastAsia"/>
        </w:rPr>
        <w:t>大量的使用者</w:t>
      </w:r>
      <w:r>
        <w:t>以及开发者，进一步来说就是降低了</w:t>
      </w:r>
      <w:r>
        <w:rPr>
          <w:rFonts w:hint="eastAsia"/>
        </w:rPr>
        <w:t>软件</w:t>
      </w:r>
      <w:r>
        <w:t>使用的难度以及开发的难度</w:t>
      </w:r>
      <w:r>
        <w:rPr>
          <w:rFonts w:hint="eastAsia"/>
        </w:rPr>
        <w:t>。</w:t>
      </w:r>
    </w:p>
    <w:p w:rsidR="00FE0020" w:rsidRDefault="00FE0020" w:rsidP="00C34FC8">
      <w:pPr>
        <w:spacing w:line="360" w:lineRule="auto"/>
        <w:jc w:val="both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632F">
        <w:rPr>
          <w:rFonts w:hint="eastAsia"/>
        </w:rPr>
        <w:t>软件管理</w:t>
      </w:r>
      <w:r w:rsidR="00DF632F">
        <w:t>方便，</w:t>
      </w:r>
      <w:r w:rsidR="00DF632F">
        <w:rPr>
          <w:rFonts w:hint="eastAsia"/>
        </w:rPr>
        <w:t>易于</w:t>
      </w:r>
      <w:r w:rsidR="00DF632F">
        <w:t>安装和卸载，</w:t>
      </w:r>
      <w:r w:rsidR="00DF632F">
        <w:t>Android</w:t>
      </w:r>
      <w:r w:rsidR="00DF632F">
        <w:t>提供了独特的</w:t>
      </w:r>
      <w:proofErr w:type="spellStart"/>
      <w:r w:rsidR="00563615">
        <w:rPr>
          <w:rFonts w:hint="eastAsia"/>
        </w:rPr>
        <w:t>PackageManager</w:t>
      </w:r>
      <w:proofErr w:type="spellEnd"/>
      <w:r w:rsidR="00DF632F">
        <w:t>服务，</w:t>
      </w:r>
      <w:r w:rsidR="00DF632F">
        <w:rPr>
          <w:rFonts w:hint="eastAsia"/>
        </w:rPr>
        <w:t>不管是</w:t>
      </w:r>
      <w:r w:rsidR="00563615">
        <w:t>从网络下载软件</w:t>
      </w:r>
      <w:r w:rsidR="00DF632F">
        <w:rPr>
          <w:rFonts w:hint="eastAsia"/>
        </w:rPr>
        <w:t>还是</w:t>
      </w:r>
      <w:r w:rsidR="00DF632F">
        <w:t>从</w:t>
      </w:r>
      <w:proofErr w:type="spellStart"/>
      <w:r w:rsidR="00DF632F">
        <w:t>Sdcard</w:t>
      </w:r>
      <w:proofErr w:type="spellEnd"/>
      <w:r w:rsidR="00DF632F">
        <w:rPr>
          <w:rFonts w:hint="eastAsia"/>
        </w:rPr>
        <w:t>安装</w:t>
      </w:r>
      <w:r w:rsidR="00DF632F">
        <w:t>软件</w:t>
      </w:r>
      <w:r w:rsidR="00DF632F">
        <w:rPr>
          <w:rFonts w:hint="eastAsia"/>
        </w:rPr>
        <w:t>，</w:t>
      </w:r>
      <w:r w:rsidR="00DF632F">
        <w:t>都可以</w:t>
      </w:r>
      <w:r w:rsidR="00DF632F">
        <w:rPr>
          <w:rFonts w:hint="eastAsia"/>
        </w:rPr>
        <w:t>直接</w:t>
      </w:r>
      <w:r w:rsidR="00563615">
        <w:t>安装而不需要</w:t>
      </w:r>
      <w:r w:rsidR="00563615">
        <w:rPr>
          <w:rFonts w:hint="eastAsia"/>
        </w:rPr>
        <w:t>依赖</w:t>
      </w:r>
      <w:r w:rsidR="00563615">
        <w:t>其他服务</w:t>
      </w:r>
      <w:r w:rsidR="00DF632F">
        <w:t>或者设置其他属性就可以使用了</w:t>
      </w:r>
      <w:r w:rsidR="00DF632F">
        <w:rPr>
          <w:rFonts w:hint="eastAsia"/>
        </w:rPr>
        <w:t>；</w:t>
      </w:r>
      <w:r w:rsidR="00DF632F">
        <w:t>如果想要删除一个软件，也可以直接</w:t>
      </w:r>
      <w:r w:rsidR="00563615">
        <w:rPr>
          <w:rFonts w:hint="eastAsia"/>
        </w:rPr>
        <w:t>使用</w:t>
      </w:r>
      <w:r w:rsidR="00563615">
        <w:t>Android</w:t>
      </w:r>
      <w:r w:rsidR="00563615">
        <w:rPr>
          <w:rFonts w:hint="eastAsia"/>
        </w:rPr>
        <w:t>自带的</w:t>
      </w:r>
      <w:r w:rsidR="00563615">
        <w:t>软件管理器来卸载。</w:t>
      </w:r>
    </w:p>
    <w:p w:rsid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）软件</w:t>
      </w:r>
      <w:r>
        <w:t>资源丰富，由于市场的高占有率</w:t>
      </w:r>
      <w:r>
        <w:rPr>
          <w:rFonts w:hint="eastAsia"/>
        </w:rPr>
        <w:t>带来的</w:t>
      </w:r>
      <w:r>
        <w:t>大量开发者，</w:t>
      </w:r>
      <w:r>
        <w:rPr>
          <w:rFonts w:hint="eastAsia"/>
        </w:rPr>
        <w:t>Android</w:t>
      </w:r>
      <w:r>
        <w:rPr>
          <w:rFonts w:hint="eastAsia"/>
        </w:rPr>
        <w:t>平台</w:t>
      </w:r>
      <w:r>
        <w:t>上有着非常丰富的应用程序，</w:t>
      </w:r>
      <w:r>
        <w:rPr>
          <w:rFonts w:hint="eastAsia"/>
        </w:rPr>
        <w:t>可以满足</w:t>
      </w:r>
      <w:r>
        <w:t>各种使用场景。</w:t>
      </w:r>
    </w:p>
    <w:p w:rsidR="00563615" w:rsidRDefault="00563615" w:rsidP="00C34FC8">
      <w:pPr>
        <w:spacing w:line="360" w:lineRule="auto"/>
        <w:ind w:firstLine="420"/>
        <w:jc w:val="both"/>
      </w:pPr>
      <w:r>
        <w:rPr>
          <w:rFonts w:hint="eastAsia"/>
        </w:rPr>
        <w:t>Android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缺点：</w:t>
      </w:r>
    </w:p>
    <w:p w:rsidR="00563615" w:rsidRPr="00563615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的版本</w:t>
      </w:r>
      <w:r>
        <w:t>迭代太快</w:t>
      </w:r>
      <w:r>
        <w:rPr>
          <w:rFonts w:hint="eastAsia"/>
        </w:rPr>
        <w:t>，导致</w:t>
      </w:r>
      <w:r>
        <w:t>应用需要</w:t>
      </w:r>
      <w:r>
        <w:rPr>
          <w:rFonts w:hint="eastAsia"/>
        </w:rPr>
        <w:t>同时</w:t>
      </w:r>
      <w:r>
        <w:t>适配</w:t>
      </w:r>
      <w:r>
        <w:rPr>
          <w:rFonts w:hint="eastAsia"/>
        </w:rPr>
        <w:t>多个版本</w:t>
      </w:r>
      <w:r>
        <w:t>，</w:t>
      </w:r>
      <w:r>
        <w:rPr>
          <w:rFonts w:hint="eastAsia"/>
        </w:rPr>
        <w:t>开发</w:t>
      </w:r>
      <w:r>
        <w:t>成本会有相应的提高。</w:t>
      </w:r>
    </w:p>
    <w:p w:rsidR="00FE0020" w:rsidRPr="00FE0020" w:rsidRDefault="00563615" w:rsidP="00C34FC8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t>自身权限管理存有缺陷，</w:t>
      </w:r>
      <w:r w:rsidRPr="00563615">
        <w:rPr>
          <w:rFonts w:hint="eastAsia"/>
        </w:rPr>
        <w:t>由于</w:t>
      </w:r>
      <w:r w:rsidRPr="00563615">
        <w:rPr>
          <w:rFonts w:hint="eastAsia"/>
        </w:rPr>
        <w:t>Android</w:t>
      </w:r>
      <w:r w:rsidR="00C34FC8">
        <w:rPr>
          <w:rFonts w:hint="eastAsia"/>
        </w:rPr>
        <w:t>操作系统的开放和自由性，一些恶意程序和病毒会损害</w:t>
      </w:r>
      <w:r w:rsidR="00C34FC8">
        <w:t>使用者利益。</w:t>
      </w:r>
    </w:p>
    <w:p w:rsidR="001974B1" w:rsidRDefault="001974B1" w:rsidP="001974B1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2.2 Java</w:t>
      </w:r>
      <w:r w:rsidR="003F2A89">
        <w:rPr>
          <w:rFonts w:ascii="宋体" w:eastAsia="宋体" w:hAnsi="宋体" w:hint="eastAsia"/>
          <w:sz w:val="28"/>
          <w:szCs w:val="28"/>
        </w:rPr>
        <w:t>程序</w:t>
      </w:r>
      <w:r w:rsidR="003F2A89">
        <w:rPr>
          <w:rFonts w:ascii="宋体" w:eastAsia="宋体" w:hAnsi="宋体"/>
          <w:sz w:val="28"/>
          <w:szCs w:val="28"/>
        </w:rPr>
        <w:t>开发语言</w:t>
      </w:r>
    </w:p>
    <w:p w:rsidR="00193AFD" w:rsidRDefault="00C34FC8" w:rsidP="008B2FD1">
      <w:pPr>
        <w:spacing w:line="360" w:lineRule="auto"/>
        <w:jc w:val="both"/>
      </w:pPr>
      <w:r>
        <w:tab/>
        <w:t>Java</w:t>
      </w:r>
      <w:r>
        <w:t>是一种由</w:t>
      </w:r>
      <w:r>
        <w:rPr>
          <w:rFonts w:hint="eastAsia"/>
        </w:rPr>
        <w:t>Sun</w:t>
      </w:r>
      <w:r>
        <w:t>公司</w:t>
      </w:r>
      <w:r>
        <w:rPr>
          <w:rFonts w:hint="eastAsia"/>
        </w:rPr>
        <w:t>推出的开放性</w:t>
      </w:r>
      <w:r>
        <w:t>的</w:t>
      </w:r>
      <w:r>
        <w:rPr>
          <w:rFonts w:hint="eastAsia"/>
        </w:rPr>
        <w:t>，</w:t>
      </w:r>
      <w:r>
        <w:t>拥有跨平台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面向</w:t>
      </w:r>
      <w:r w:rsidR="001C646A">
        <w:t>对象</w:t>
      </w:r>
      <w:r w:rsidR="001C646A" w:rsidRPr="001C646A">
        <w:rPr>
          <w:rFonts w:hint="eastAsia"/>
        </w:rPr>
        <w:t>、</w:t>
      </w:r>
      <w:r w:rsidR="001C646A">
        <w:rPr>
          <w:rFonts w:hint="eastAsia"/>
        </w:rPr>
        <w:t>泛型</w:t>
      </w:r>
      <w:r w:rsidR="001C646A">
        <w:t>编程</w:t>
      </w:r>
      <w:r w:rsidR="001C646A">
        <w:rPr>
          <w:rFonts w:hint="eastAsia"/>
        </w:rPr>
        <w:t>等</w:t>
      </w:r>
      <w:r w:rsidR="001C646A">
        <w:t>特性的计算机编程语言</w:t>
      </w:r>
      <w:r w:rsidR="001C646A">
        <w:rPr>
          <w:rFonts w:hint="eastAsia"/>
        </w:rPr>
        <w:t>。</w:t>
      </w:r>
      <w:r w:rsidR="001C646A">
        <w:t>本软件</w:t>
      </w:r>
      <w:r w:rsidR="00A31B07">
        <w:rPr>
          <w:rFonts w:hint="eastAsia"/>
        </w:rPr>
        <w:t>基于</w:t>
      </w:r>
      <w:r w:rsidR="00A31B07">
        <w:t>Android</w:t>
      </w:r>
      <w:r w:rsidR="00A31B07">
        <w:t>操作</w:t>
      </w:r>
      <w:r w:rsidR="00A31B07">
        <w:rPr>
          <w:rFonts w:hint="eastAsia"/>
        </w:rPr>
        <w:t>系统</w:t>
      </w:r>
      <w:r w:rsidR="00A31B07">
        <w:t>，使用</w:t>
      </w:r>
      <w:r w:rsidR="00A31B07">
        <w:t>Java</w:t>
      </w:r>
      <w:r w:rsidR="00A31B07">
        <w:t>语言开发。</w:t>
      </w:r>
    </w:p>
    <w:p w:rsidR="00A31B07" w:rsidRDefault="00A31B07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开发优点：</w:t>
      </w:r>
    </w:p>
    <w:p w:rsidR="008B2FD1" w:rsidRDefault="008B2FD1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t>是开源的。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2</w:t>
      </w:r>
      <w:r>
        <w:rPr>
          <w:rFonts w:hint="eastAsia"/>
        </w:rPr>
        <w:t>）编程</w:t>
      </w:r>
      <w:r>
        <w:t>风格</w:t>
      </w:r>
      <w:r>
        <w:rPr>
          <w:rFonts w:hint="eastAsia"/>
        </w:rPr>
        <w:t>与</w:t>
      </w:r>
      <w:r>
        <w:t>C</w:t>
      </w:r>
      <w:r>
        <w:t>语言十分接近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易于</w:t>
      </w:r>
      <w:r>
        <w:t>阅读</w:t>
      </w:r>
      <w:r>
        <w:rPr>
          <w:rFonts w:hint="eastAsia"/>
        </w:rPr>
        <w:t>。</w:t>
      </w:r>
    </w:p>
    <w:p w:rsidR="00A31B07" w:rsidRDefault="00A31B07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3</w:t>
      </w:r>
      <w:r>
        <w:rPr>
          <w:rFonts w:hint="eastAsia"/>
        </w:rPr>
        <w:t>）跨平台</w:t>
      </w:r>
      <w:r>
        <w:t>性，</w:t>
      </w:r>
      <w:r>
        <w:rPr>
          <w:rFonts w:hint="eastAsia"/>
        </w:rPr>
        <w:t>由于</w:t>
      </w:r>
      <w:r>
        <w:t>运行在</w:t>
      </w:r>
      <w:r>
        <w:t>Java</w:t>
      </w:r>
      <w:r>
        <w:t>虚拟机中，一次编写，到处运行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 w:rsidR="008B2FD1">
        <w:rPr>
          <w:rFonts w:hint="eastAsia"/>
        </w:rPr>
        <w:t>4</w:t>
      </w:r>
      <w:r>
        <w:rPr>
          <w:rFonts w:hint="eastAsia"/>
        </w:rPr>
        <w:t>）拥有</w:t>
      </w:r>
      <w:r>
        <w:t>垃圾回收机制，</w:t>
      </w:r>
      <w:r>
        <w:rPr>
          <w:rFonts w:hint="eastAsia"/>
        </w:rPr>
        <w:t>无引用</w:t>
      </w:r>
      <w:r>
        <w:t>的对象会被自动删除以避免出现内存溢出的问题</w:t>
      </w:r>
      <w:r w:rsidR="008B2FD1">
        <w:rPr>
          <w:rFonts w:hint="eastAsia"/>
        </w:rPr>
        <w:t>。</w:t>
      </w:r>
    </w:p>
    <w:p w:rsidR="00B25430" w:rsidRDefault="00B25430" w:rsidP="008B2FD1">
      <w:pPr>
        <w:spacing w:line="360" w:lineRule="auto"/>
        <w:jc w:val="both"/>
      </w:pPr>
      <w:r>
        <w:tab/>
        <w:t>Java</w:t>
      </w:r>
      <w:r>
        <w:rPr>
          <w:rFonts w:hint="eastAsia"/>
        </w:rPr>
        <w:t>开发</w:t>
      </w:r>
      <w:r>
        <w:t>缺点</w:t>
      </w:r>
      <w:r>
        <w:rPr>
          <w:rFonts w:hint="eastAsia"/>
        </w:rPr>
        <w:t>：</w:t>
      </w:r>
    </w:p>
    <w:p w:rsidR="00B25430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</w:t>
      </w:r>
      <w:r>
        <w:t>大型系统的复杂性，</w:t>
      </w:r>
      <w:r>
        <w:rPr>
          <w:rFonts w:hint="eastAsia"/>
        </w:rPr>
        <w:t>不同的</w:t>
      </w:r>
      <w:r>
        <w:t>框架</w:t>
      </w:r>
      <w:r>
        <w:rPr>
          <w:rFonts w:hint="eastAsia"/>
        </w:rPr>
        <w:t>增加了</w:t>
      </w:r>
      <w:r>
        <w:t>学习成本</w:t>
      </w:r>
      <w:r w:rsidR="008B2FD1">
        <w:rPr>
          <w:rFonts w:hint="eastAsia"/>
        </w:rPr>
        <w:t>。</w:t>
      </w:r>
    </w:p>
    <w:p w:rsidR="00B25430" w:rsidRPr="00193AFD" w:rsidRDefault="00B25430" w:rsidP="008B2FD1">
      <w:pPr>
        <w:spacing w:line="360" w:lineRule="auto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2FD1">
        <w:rPr>
          <w:rFonts w:hint="eastAsia"/>
        </w:rPr>
        <w:t>垃圾</w:t>
      </w:r>
      <w:r w:rsidR="008B2FD1">
        <w:t>回收机制对系统整体</w:t>
      </w:r>
      <w:r w:rsidR="008B2FD1">
        <w:rPr>
          <w:rFonts w:hint="eastAsia"/>
        </w:rPr>
        <w:t>性能</w:t>
      </w:r>
      <w:r w:rsidR="008B2FD1">
        <w:t>造成</w:t>
      </w:r>
      <w:r w:rsidR="008B2FD1">
        <w:rPr>
          <w:rFonts w:hint="eastAsia"/>
        </w:rPr>
        <w:t>影响</w:t>
      </w:r>
      <w:r w:rsidR="008B2FD1">
        <w:t>。</w:t>
      </w:r>
    </w:p>
    <w:p w:rsidR="003F2A89" w:rsidRDefault="003F2A89" w:rsidP="003F2A89">
      <w:pPr>
        <w:pStyle w:val="2"/>
        <w:spacing w:beforeLines="100" w:before="312" w:afterLines="100" w:after="312"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2.3 Xml</w:t>
      </w:r>
      <w:r>
        <w:rPr>
          <w:rFonts w:ascii="宋体" w:eastAsia="宋体" w:hAnsi="宋体" w:hint="eastAsia"/>
          <w:sz w:val="28"/>
          <w:szCs w:val="28"/>
        </w:rPr>
        <w:t>标记语言</w:t>
      </w:r>
    </w:p>
    <w:p w:rsidR="001974B1" w:rsidRDefault="008B2FD1" w:rsidP="00BE141B">
      <w:pPr>
        <w:jc w:val="both"/>
      </w:pPr>
      <w:r>
        <w:tab/>
      </w:r>
      <w:r w:rsidR="00E00AFB">
        <w:t>Xml</w:t>
      </w:r>
      <w:r w:rsidR="00E00AFB">
        <w:t>的全称是可扩展标记语言</w:t>
      </w:r>
      <w:r w:rsidR="00E00AFB">
        <w:rPr>
          <w:rFonts w:hint="eastAsia"/>
        </w:rPr>
        <w:t>，</w:t>
      </w:r>
      <w:r w:rsidR="00E00AFB">
        <w:t>用来传送及携带数据信息，在</w:t>
      </w:r>
      <w:r w:rsidR="00E00AFB">
        <w:t>Android</w:t>
      </w:r>
      <w:r w:rsidR="00E00AFB">
        <w:t>应用的开发中，包括软件的</w:t>
      </w:r>
      <w:r w:rsidR="00E00AFB">
        <w:rPr>
          <w:rFonts w:hint="eastAsia"/>
        </w:rPr>
        <w:t>界面布局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样式</w:t>
      </w:r>
      <w:r w:rsidR="00E00AFB">
        <w:t>定义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权限申请</w:t>
      </w:r>
      <w:r w:rsidR="00E00AFB" w:rsidRPr="00E00AFB">
        <w:rPr>
          <w:rFonts w:hint="eastAsia"/>
        </w:rPr>
        <w:t>、</w:t>
      </w:r>
      <w:r w:rsidR="00E00AFB">
        <w:rPr>
          <w:rFonts w:hint="eastAsia"/>
        </w:rPr>
        <w:t>配置</w:t>
      </w:r>
      <w:r w:rsidR="00E00AFB">
        <w:t>文件等</w:t>
      </w:r>
      <w:r w:rsidR="00E00AFB">
        <w:rPr>
          <w:rFonts w:hint="eastAsia"/>
        </w:rPr>
        <w:t>都是</w:t>
      </w:r>
      <w:r w:rsidR="00E00AFB">
        <w:t>通过使用</w:t>
      </w:r>
      <w:r w:rsidR="00E00AFB">
        <w:t>Xml</w:t>
      </w:r>
      <w:r w:rsidR="00E00AFB">
        <w:t>文件来定义和</w:t>
      </w:r>
      <w:r w:rsidR="00E00AFB">
        <w:rPr>
          <w:rFonts w:hint="eastAsia"/>
        </w:rPr>
        <w:t>设计</w:t>
      </w:r>
      <w:r w:rsidR="00E00AFB">
        <w:t>。</w:t>
      </w:r>
    </w:p>
    <w:p w:rsidR="00E00AFB" w:rsidRDefault="00E00AFB" w:rsidP="001974B1"/>
    <w:p w:rsidR="00E00AFB" w:rsidRDefault="00E00AFB" w:rsidP="001974B1"/>
    <w:p w:rsidR="00E00AFB" w:rsidRDefault="00E00AFB" w:rsidP="00E00AFB">
      <w:pPr>
        <w:pStyle w:val="1"/>
        <w:spacing w:line="300" w:lineRule="auto"/>
        <w:jc w:val="center"/>
        <w:rPr>
          <w:rStyle w:val="1Char1"/>
        </w:rPr>
      </w:pPr>
      <w:r>
        <w:rPr>
          <w:rStyle w:val="1Char1"/>
          <w:rFonts w:ascii="华文中宋" w:eastAsia="华文中宋" w:hAnsi="华文中宋" w:cs="华文中宋" w:hint="eastAsia"/>
        </w:rPr>
        <w:lastRenderedPageBreak/>
        <w:t>第</w:t>
      </w:r>
      <w:r w:rsidR="00194AE8">
        <w:rPr>
          <w:rStyle w:val="1Char1"/>
          <w:rFonts w:ascii="华文中宋" w:eastAsia="华文中宋" w:hAnsi="华文中宋" w:cs="华文中宋" w:hint="eastAsia"/>
        </w:rPr>
        <w:t>3</w:t>
      </w:r>
      <w:r>
        <w:rPr>
          <w:rStyle w:val="1Char1"/>
          <w:rFonts w:ascii="华文中宋" w:eastAsia="华文中宋" w:hAnsi="华文中宋" w:cs="华文中宋" w:hint="eastAsia"/>
        </w:rPr>
        <w:t xml:space="preserve">章 </w:t>
      </w:r>
      <w:del w:id="11" w:author="USST" w:date="2014-05-22T08:11:00Z">
        <w:r w:rsidRPr="0014180B" w:rsidDel="001201D4">
          <w:rPr>
            <w:rStyle w:val="1Char1"/>
            <w:rFonts w:ascii="华文中宋" w:eastAsia="华文中宋" w:hAnsi="华文中宋" w:cs="华文中宋" w:hint="eastAsia"/>
          </w:rPr>
          <w:delText>系统</w:delText>
        </w:r>
        <w:r w:rsidDel="001201D4">
          <w:rPr>
            <w:rStyle w:val="1Char1"/>
            <w:rFonts w:ascii="华文中宋" w:eastAsia="华文中宋" w:hAnsi="华文中宋" w:cs="华文中宋" w:hint="eastAsia"/>
          </w:rPr>
          <w:delText>开发技术</w:delText>
        </w:r>
      </w:del>
      <w:r w:rsidR="00194AE8">
        <w:rPr>
          <w:rStyle w:val="1Char1"/>
          <w:rFonts w:ascii="华文中宋" w:eastAsia="华文中宋" w:hAnsi="华文中宋" w:cs="华文中宋" w:hint="eastAsia"/>
        </w:rPr>
        <w:t>系统</w:t>
      </w:r>
      <w:r w:rsidR="00194AE8">
        <w:rPr>
          <w:rStyle w:val="1Char1"/>
          <w:rFonts w:ascii="华文中宋" w:eastAsia="华文中宋" w:hAnsi="华文中宋" w:cs="华文中宋"/>
        </w:rPr>
        <w:t>可行性研究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bookmarkStart w:id="12" w:name="_Toc388440532"/>
      <w:r>
        <w:rPr>
          <w:rFonts w:ascii="宋体" w:eastAsia="宋体" w:hAnsi="宋体" w:cs="宋体" w:hint="eastAsia"/>
          <w:sz w:val="28"/>
          <w:szCs w:val="28"/>
        </w:rPr>
        <w:t>3.1</w:t>
      </w:r>
      <w:bookmarkEnd w:id="12"/>
      <w:r>
        <w:rPr>
          <w:rFonts w:ascii="宋体" w:eastAsia="宋体" w:hAnsi="宋体" w:cs="宋体" w:hint="eastAsia"/>
          <w:sz w:val="28"/>
          <w:szCs w:val="28"/>
        </w:rPr>
        <w:t>技术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CD10AF" w:rsidRPr="00CD10AF" w:rsidRDefault="00CD10AF" w:rsidP="00BE141B">
      <w:pPr>
        <w:spacing w:line="360" w:lineRule="auto"/>
        <w:jc w:val="both"/>
      </w:pPr>
      <w:r>
        <w:tab/>
        <w:t>Android</w:t>
      </w:r>
      <w:r>
        <w:rPr>
          <w:rFonts w:hint="eastAsia"/>
        </w:rPr>
        <w:t>应用</w:t>
      </w:r>
      <w:r>
        <w:t>的开发，使用的</w:t>
      </w:r>
      <w:r>
        <w:rPr>
          <w:rFonts w:hint="eastAsia"/>
        </w:rPr>
        <w:t>主要是</w:t>
      </w:r>
      <w:r>
        <w:t>是</w:t>
      </w:r>
      <w:r>
        <w:t>Java</w:t>
      </w:r>
      <w:r w:rsidR="00D0649A">
        <w:rPr>
          <w:rFonts w:hint="eastAsia"/>
        </w:rPr>
        <w:t>进行</w:t>
      </w:r>
      <w:r w:rsidR="00D0649A">
        <w:t>逻辑处理以及算法分析</w:t>
      </w:r>
      <w:r w:rsidR="00D0649A">
        <w:rPr>
          <w:rFonts w:hint="eastAsia"/>
        </w:rPr>
        <w:t>，</w:t>
      </w:r>
      <w:r>
        <w:t>Xml</w:t>
      </w:r>
      <w:r w:rsidR="00D0649A">
        <w:rPr>
          <w:rFonts w:hint="eastAsia"/>
        </w:rPr>
        <w:t>资源</w:t>
      </w:r>
      <w:r>
        <w:t>文件</w:t>
      </w:r>
      <w:r w:rsidR="00D0649A">
        <w:rPr>
          <w:rFonts w:hint="eastAsia"/>
        </w:rPr>
        <w:t>来</w:t>
      </w:r>
      <w:r w:rsidR="00D0649A">
        <w:t>设计界面样式</w:t>
      </w:r>
      <w:r w:rsidR="00D0649A">
        <w:rPr>
          <w:rFonts w:hint="eastAsia"/>
        </w:rPr>
        <w:t>。我</w:t>
      </w:r>
      <w:r w:rsidR="00D0649A">
        <w:t>作为一个计算机专业的学生，</w:t>
      </w:r>
      <w:r w:rsidR="00D0649A">
        <w:rPr>
          <w:rFonts w:hint="eastAsia"/>
        </w:rPr>
        <w:t>对于</w:t>
      </w:r>
      <w:r w:rsidR="00D0649A">
        <w:t>Java</w:t>
      </w:r>
      <w:r w:rsidR="00D0649A">
        <w:t>和</w:t>
      </w:r>
      <w:r w:rsidR="00D0649A">
        <w:rPr>
          <w:rFonts w:hint="eastAsia"/>
        </w:rPr>
        <w:t>Xml</w:t>
      </w:r>
      <w:r>
        <w:t>两点都是相当熟悉的，</w:t>
      </w:r>
      <w:r w:rsidR="00D0649A">
        <w:rPr>
          <w:rFonts w:hint="eastAsia"/>
        </w:rPr>
        <w:t>进一步</w:t>
      </w:r>
      <w:r>
        <w:t>需要学习的是</w:t>
      </w:r>
      <w:r>
        <w:t>Android</w:t>
      </w:r>
      <w:r w:rsidR="00D0649A">
        <w:rPr>
          <w:rFonts w:hint="eastAsia"/>
        </w:rPr>
        <w:t>应用</w:t>
      </w:r>
      <w:r>
        <w:t>开发中独有的控件的使用</w:t>
      </w:r>
      <w:r w:rsidR="00D0649A">
        <w:rPr>
          <w:rFonts w:hint="eastAsia"/>
        </w:rPr>
        <w:t>方法</w:t>
      </w:r>
      <w:r>
        <w:t>以及</w:t>
      </w:r>
      <w:r>
        <w:rPr>
          <w:rFonts w:hint="eastAsia"/>
        </w:rPr>
        <w:t>Android</w:t>
      </w:r>
      <w:r>
        <w:rPr>
          <w:rFonts w:hint="eastAsia"/>
        </w:rPr>
        <w:t>系统对</w:t>
      </w:r>
      <w:r w:rsidR="00D0649A">
        <w:t>应用权限限制下的</w:t>
      </w:r>
      <w:r w:rsidR="00D0649A">
        <w:rPr>
          <w:rFonts w:hint="eastAsia"/>
        </w:rPr>
        <w:t>功能是否</w:t>
      </w:r>
      <w:r w:rsidR="00D0649A">
        <w:t>可以实现</w:t>
      </w:r>
      <w:r>
        <w:t>。结合</w:t>
      </w:r>
      <w:r>
        <w:rPr>
          <w:rFonts w:hint="eastAsia"/>
        </w:rPr>
        <w:t>软件</w:t>
      </w:r>
      <w:r>
        <w:t>需求说明书中对于具体功能的要求，包括导出</w:t>
      </w:r>
      <w:r>
        <w:rPr>
          <w:rFonts w:hint="eastAsia"/>
        </w:rPr>
        <w:t>表格</w:t>
      </w:r>
      <w:r>
        <w:t>，绘制曲线，</w:t>
      </w:r>
      <w:r>
        <w:rPr>
          <w:rFonts w:hint="eastAsia"/>
        </w:rPr>
        <w:t>展示</w:t>
      </w:r>
      <w:r>
        <w:t>结果等功能</w:t>
      </w:r>
      <w:r>
        <w:rPr>
          <w:rFonts w:hint="eastAsia"/>
        </w:rPr>
        <w:t>都是</w:t>
      </w:r>
      <w:r>
        <w:t>可以在使用</w:t>
      </w:r>
      <w:r>
        <w:t>Java</w:t>
      </w:r>
      <w:r>
        <w:t>语言完成的，并且</w:t>
      </w:r>
      <w:r>
        <w:t>Android</w:t>
      </w:r>
      <w:r>
        <w:t>系统也是支持</w:t>
      </w:r>
      <w:r>
        <w:rPr>
          <w:rFonts w:hint="eastAsia"/>
        </w:rPr>
        <w:t>包括</w:t>
      </w:r>
      <w:r>
        <w:t>文件操作，曲线绘制的</w:t>
      </w:r>
      <w:r w:rsidR="00D0649A">
        <w:rPr>
          <w:rFonts w:hint="eastAsia"/>
        </w:rPr>
        <w:t>操作</w:t>
      </w:r>
      <w:r w:rsidR="00D0649A">
        <w:t>，从技术</w:t>
      </w:r>
      <w:r w:rsidR="00D0649A">
        <w:rPr>
          <w:rFonts w:hint="eastAsia"/>
        </w:rPr>
        <w:t>角度</w:t>
      </w:r>
      <w:r w:rsidR="00D0649A">
        <w:t>来分析是</w:t>
      </w:r>
      <w:r w:rsidR="00D0649A">
        <w:rPr>
          <w:rFonts w:hint="eastAsia"/>
        </w:rPr>
        <w:t>可行</w:t>
      </w:r>
      <w:r w:rsidR="00D0649A">
        <w:t>的。</w:t>
      </w:r>
    </w:p>
    <w:p w:rsidR="00194AE8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3.2经济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194AE8" w:rsidRPr="00194AE8" w:rsidRDefault="00194AE8" w:rsidP="00BE141B">
      <w:pPr>
        <w:spacing w:line="360" w:lineRule="auto"/>
        <w:jc w:val="both"/>
      </w:pPr>
      <w:r>
        <w:tab/>
      </w:r>
      <w:r>
        <w:rPr>
          <w:rFonts w:hint="eastAsia"/>
        </w:rPr>
        <w:t>对于</w:t>
      </w:r>
      <w:r>
        <w:t>该软件的开发，需要用到</w:t>
      </w:r>
      <w:r>
        <w:t>PC</w:t>
      </w:r>
      <w:r>
        <w:t>和配有</w:t>
      </w:r>
      <w:r>
        <w:t>Android</w:t>
      </w:r>
      <w:r w:rsidR="00CD10AF">
        <w:t>系统的硬件设备，以手机为模拟对象</w:t>
      </w:r>
      <w:r w:rsidR="00CD10AF">
        <w:rPr>
          <w:rFonts w:hint="eastAsia"/>
        </w:rPr>
        <w:t>。</w:t>
      </w:r>
      <w:r w:rsidR="00CD10AF">
        <w:t>对于</w:t>
      </w:r>
      <w:r w:rsidR="00CD10AF">
        <w:rPr>
          <w:rFonts w:hint="eastAsia"/>
        </w:rPr>
        <w:t>学习</w:t>
      </w:r>
      <w:r w:rsidR="00CD10AF">
        <w:t>成本，在学校图书馆中</w:t>
      </w:r>
      <w:r w:rsidR="00CD10AF">
        <w:rPr>
          <w:rFonts w:hint="eastAsia"/>
        </w:rPr>
        <w:t>有</w:t>
      </w:r>
      <w:r w:rsidR="00CD10AF">
        <w:t>大量的相关</w:t>
      </w:r>
      <w:r w:rsidR="00CD10AF">
        <w:rPr>
          <w:rFonts w:hint="eastAsia"/>
        </w:rPr>
        <w:t>书籍</w:t>
      </w:r>
      <w:r w:rsidR="00CD10AF">
        <w:t>可以参考，同时由于</w:t>
      </w:r>
      <w:r w:rsidR="00CD10AF">
        <w:t>Android</w:t>
      </w:r>
      <w:r w:rsidR="00CD10AF">
        <w:t>的开源特性，网上也有很多学习资料，</w:t>
      </w:r>
      <w:r w:rsidR="00CD10AF">
        <w:rPr>
          <w:rFonts w:hint="eastAsia"/>
        </w:rPr>
        <w:t>因此</w:t>
      </w:r>
      <w:r w:rsidR="00CD10AF">
        <w:t>会花费时间来执行开发任务</w:t>
      </w:r>
      <w:r w:rsidR="00CD10AF">
        <w:rPr>
          <w:rFonts w:hint="eastAsia"/>
        </w:rPr>
        <w:t>，</w:t>
      </w:r>
      <w:r w:rsidR="00CD10AF">
        <w:t>经济上的</w:t>
      </w:r>
      <w:r w:rsidR="00CD10AF">
        <w:rPr>
          <w:rFonts w:hint="eastAsia"/>
        </w:rPr>
        <w:t>额外</w:t>
      </w:r>
      <w:r w:rsidR="00CD10AF">
        <w:t>开销到</w:t>
      </w:r>
      <w:r w:rsidR="00CD10AF">
        <w:rPr>
          <w:rFonts w:hint="eastAsia"/>
        </w:rPr>
        <w:t>没有</w:t>
      </w:r>
      <w:r w:rsidR="00CD10AF">
        <w:t>多少，</w:t>
      </w:r>
      <w:r w:rsidR="00CD10AF">
        <w:rPr>
          <w:rFonts w:hint="eastAsia"/>
        </w:rPr>
        <w:t>作为</w:t>
      </w:r>
      <w:r w:rsidR="00CD10AF">
        <w:t>毕业设计的课题以及考核项目</w:t>
      </w:r>
      <w:r w:rsidR="00CD10AF">
        <w:rPr>
          <w:rFonts w:hint="eastAsia"/>
        </w:rPr>
        <w:t>在</w:t>
      </w:r>
      <w:r w:rsidR="00CD10AF">
        <w:t>经济上是可行的。</w:t>
      </w:r>
    </w:p>
    <w:p w:rsidR="00194AE8" w:rsidRPr="00D0649A" w:rsidRDefault="00194AE8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3.3操作</w:t>
      </w:r>
      <w:r>
        <w:rPr>
          <w:rFonts w:ascii="宋体" w:eastAsia="宋体" w:hAnsi="宋体" w:cs="宋体"/>
          <w:sz w:val="28"/>
          <w:szCs w:val="28"/>
        </w:rPr>
        <w:t>可行性</w:t>
      </w:r>
    </w:p>
    <w:p w:rsidR="00E00AFB" w:rsidRPr="001974B1" w:rsidRDefault="00D0649A" w:rsidP="00BE141B">
      <w:pPr>
        <w:spacing w:line="360" w:lineRule="auto"/>
        <w:jc w:val="both"/>
      </w:pPr>
      <w:r>
        <w:tab/>
      </w:r>
      <w:r>
        <w:rPr>
          <w:rFonts w:hint="eastAsia"/>
        </w:rPr>
        <w:t>本软</w:t>
      </w:r>
      <w:r>
        <w:t>件是基于</w:t>
      </w:r>
      <w:r>
        <w:t>Android</w:t>
      </w:r>
      <w:r>
        <w:t>系统的</w:t>
      </w:r>
      <w:r>
        <w:rPr>
          <w:rFonts w:hint="eastAsia"/>
        </w:rPr>
        <w:t>客户端</w:t>
      </w:r>
      <w:r>
        <w:t>应用，</w:t>
      </w:r>
      <w:r>
        <w:rPr>
          <w:rFonts w:hint="eastAsia"/>
        </w:rPr>
        <w:t>暂</w:t>
      </w:r>
      <w:r>
        <w:t>不涉及服务器内容，所有功能的</w:t>
      </w:r>
      <w:r>
        <w:rPr>
          <w:rFonts w:hint="eastAsia"/>
        </w:rPr>
        <w:t>实现</w:t>
      </w:r>
      <w:r>
        <w:t>与使用都是通过</w:t>
      </w:r>
      <w:r>
        <w:rPr>
          <w:rFonts w:hint="eastAsia"/>
        </w:rPr>
        <w:t>界面化</w:t>
      </w:r>
      <w:r>
        <w:t>操作，另外本软件的适用人群是进行</w:t>
      </w:r>
      <w:r>
        <w:rPr>
          <w:rFonts w:hint="eastAsia"/>
        </w:rPr>
        <w:t>相关</w:t>
      </w:r>
      <w:r>
        <w:t>实验的</w:t>
      </w:r>
      <w:r>
        <w:rPr>
          <w:rFonts w:hint="eastAsia"/>
        </w:rPr>
        <w:t>研究</w:t>
      </w:r>
      <w:r>
        <w:t>人员，不存在不理解相关名词的情况，加上界面端的直观显示</w:t>
      </w:r>
      <w:r>
        <w:rPr>
          <w:rFonts w:hint="eastAsia"/>
        </w:rPr>
        <w:t>，</w:t>
      </w:r>
      <w:r>
        <w:t>所以在操作方面是可行的。</w:t>
      </w:r>
    </w:p>
    <w:p w:rsidR="00C628FF" w:rsidRPr="000C649E" w:rsidRDefault="00C628FF" w:rsidP="00C628FF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lastRenderedPageBreak/>
        <w:t xml:space="preserve">第4章 </w:t>
      </w:r>
      <w:del w:id="13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 w:rsidRPr="000C649E">
        <w:rPr>
          <w:rStyle w:val="1Char1"/>
          <w:rFonts w:ascii="华文中宋" w:eastAsia="华文中宋" w:hAnsi="华文中宋" w:cs="华文中宋" w:hint="eastAsia"/>
          <w:b/>
        </w:rPr>
        <w:t>系统需求</w:t>
      </w:r>
      <w:r w:rsidRPr="000C649E">
        <w:rPr>
          <w:rStyle w:val="1Char1"/>
          <w:rFonts w:ascii="华文中宋" w:eastAsia="华文中宋" w:hAnsi="华文中宋" w:cs="华文中宋"/>
          <w:b/>
        </w:rPr>
        <w:t>分析</w:t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4.1功能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C628FF" w:rsidRPr="00A621A8" w:rsidRDefault="00C628FF" w:rsidP="00C628FF">
      <w:pPr>
        <w:pStyle w:val="3"/>
        <w:spacing w:before="120"/>
        <w:rPr>
          <w:rFonts w:ascii="宋体" w:hAnsi="宋体" w:hint="eastAsia"/>
          <w:sz w:val="24"/>
          <w:szCs w:val="24"/>
        </w:rPr>
      </w:pPr>
      <w:bookmarkStart w:id="14" w:name="_Toc373325098"/>
      <w:bookmarkStart w:id="15" w:name="_Toc373325717"/>
      <w:bookmarkStart w:id="16" w:name="_Toc373325904"/>
      <w:bookmarkStart w:id="17" w:name="_Toc373357650"/>
      <w:bookmarkStart w:id="18" w:name="_Toc373357789"/>
      <w:bookmarkStart w:id="19" w:name="_Toc375220156"/>
      <w:bookmarkStart w:id="20" w:name="_Toc388440533"/>
      <w:r w:rsidRPr="00A621A8">
        <w:rPr>
          <w:rFonts w:ascii="宋体" w:hAnsi="宋体" w:hint="eastAsia"/>
          <w:sz w:val="24"/>
          <w:szCs w:val="24"/>
        </w:rPr>
        <w:t xml:space="preserve">4.1.1 </w:t>
      </w:r>
      <w:bookmarkEnd w:id="14"/>
      <w:bookmarkEnd w:id="15"/>
      <w:bookmarkEnd w:id="16"/>
      <w:bookmarkEnd w:id="17"/>
      <w:bookmarkEnd w:id="18"/>
      <w:bookmarkEnd w:id="19"/>
      <w:bookmarkEnd w:id="20"/>
      <w:r w:rsidR="005E005A">
        <w:rPr>
          <w:rFonts w:ascii="宋体" w:hAnsi="宋体"/>
          <w:sz w:val="24"/>
          <w:szCs w:val="24"/>
        </w:rPr>
        <w:t>UML</w:t>
      </w:r>
      <w:r w:rsidR="00AA6713" w:rsidRPr="00A621A8">
        <w:rPr>
          <w:rFonts w:ascii="宋体" w:hAnsi="宋体" w:hint="eastAsia"/>
          <w:sz w:val="24"/>
          <w:szCs w:val="24"/>
        </w:rPr>
        <w:t>用例图</w:t>
      </w:r>
    </w:p>
    <w:p w:rsidR="0004506E" w:rsidRDefault="00B069AC" w:rsidP="00C628FF">
      <w:r w:rsidRPr="00B069AC">
        <w:rPr>
          <w:noProof/>
        </w:rPr>
        <w:drawing>
          <wp:inline distT="0" distB="0" distL="0" distR="0">
            <wp:extent cx="5579492" cy="6903085"/>
            <wp:effectExtent l="0" t="0" r="2540" b="0"/>
            <wp:docPr id="2" name="图片 2" descr="C:\Users\Administrator\Desktop\document\毕设项目用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document\毕设项目用例图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037" cy="69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13" w:rsidRPr="00A621A8" w:rsidRDefault="00AA6713" w:rsidP="00AA6713">
      <w:pPr>
        <w:pStyle w:val="3"/>
        <w:spacing w:before="120"/>
        <w:rPr>
          <w:rFonts w:hint="eastAsia"/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</w:t>
      </w:r>
      <w:r w:rsidRPr="00A621A8">
        <w:rPr>
          <w:rFonts w:ascii="宋体" w:hAnsi="宋体" w:hint="eastAsia"/>
          <w:sz w:val="24"/>
          <w:szCs w:val="24"/>
        </w:rPr>
        <w:t>.1.2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 w:rsidRPr="00A621A8">
        <w:rPr>
          <w:rFonts w:ascii="宋体" w:hAnsi="宋体" w:hint="eastAsia"/>
          <w:sz w:val="24"/>
          <w:szCs w:val="24"/>
        </w:rPr>
        <w:t>用例表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t>新建表格文件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50F04" w:rsidRPr="00A621A8" w:rsidRDefault="00B50F04" w:rsidP="00B50F04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11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通过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新建</w:t>
            </w:r>
            <w:r w:rsidRPr="00A621A8">
              <w:rPr>
                <w:color w:val="000000"/>
                <w:shd w:val="clear" w:color="auto" w:fill="FFFFFF"/>
              </w:rPr>
              <w:t>按钮新建空白结果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指定文件夹中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50F04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用户已</w:t>
            </w:r>
            <w:r w:rsidRPr="00A621A8">
              <w:rPr>
                <w:color w:val="000000"/>
                <w:shd w:val="clear" w:color="auto" w:fill="FFFFFF"/>
              </w:rPr>
              <w:t>打开软件，点击新建按钮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输入自定义文件名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061CBB" w:rsidRPr="00A621A8" w:rsidRDefault="00061CBB" w:rsidP="00061CB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点击确定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创建</w:t>
            </w:r>
            <w:r w:rsidRPr="00A621A8">
              <w:rPr>
                <w:color w:val="000000"/>
                <w:shd w:val="clear" w:color="auto" w:fill="FFFFFF"/>
              </w:rPr>
              <w:t>一个自定义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在应用</w:t>
            </w:r>
            <w:r w:rsidRPr="00A621A8">
              <w:rPr>
                <w:color w:val="000000"/>
                <w:shd w:val="clear" w:color="auto" w:fill="FFFFFF"/>
              </w:rPr>
              <w:t>默认文件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夹</w:t>
            </w:r>
            <w:r w:rsidRPr="00A621A8">
              <w:rPr>
                <w:color w:val="000000"/>
                <w:shd w:val="clear" w:color="auto" w:fill="FFFFFF"/>
              </w:rPr>
              <w:t>中</w:t>
            </w:r>
          </w:p>
          <w:p w:rsidR="00061CBB" w:rsidRPr="00A621A8" w:rsidRDefault="00061CBB" w:rsidP="00061CBB">
            <w:pPr>
              <w:pStyle w:val="a4"/>
              <w:numPr>
                <w:ilvl w:val="0"/>
                <w:numId w:val="1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0F04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B50F04" w:rsidRPr="00A621A8" w:rsidRDefault="00061CBB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B50F04" w:rsidRPr="00A621A8" w:rsidTr="00B50F04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B50F04" w:rsidP="00B50F04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C97758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97758" w:rsidRPr="00A621A8">
              <w:rPr>
                <w:color w:val="000000"/>
                <w:shd w:val="clear" w:color="auto" w:fill="FFFFFF"/>
              </w:rPr>
              <w:t>的扩增实验数据计算的实验结果会保存在该空白文件中</w:t>
            </w:r>
          </w:p>
        </w:tc>
      </w:tr>
    </w:tbl>
    <w:p w:rsidR="0004506E" w:rsidRPr="00A621A8" w:rsidRDefault="0004506E" w:rsidP="00C628FF"/>
    <w:p w:rsidR="005A655B" w:rsidRPr="00A621A8" w:rsidRDefault="005A655B" w:rsidP="00C628FF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打开</w:t>
            </w:r>
            <w:r w:rsidRPr="00A621A8">
              <w:t>表格文件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97758" w:rsidRPr="00A621A8" w:rsidRDefault="00C9775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12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C97758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点击打开按钮后选择需要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打开的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，</w:t>
            </w:r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后</w:t>
            </w:r>
            <w:r w:rsidRPr="00A621A8">
              <w:rPr>
                <w:color w:val="000000"/>
                <w:shd w:val="clear" w:color="auto" w:fill="FFFFFF"/>
              </w:rPr>
              <w:t>自动打开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将内容显示在结果页面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前置条件：</w:t>
            </w:r>
          </w:p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软件安装成功，并且</w:t>
            </w:r>
            <w:r w:rsidR="00C97758" w:rsidRPr="00A621A8">
              <w:rPr>
                <w:rFonts w:hint="eastAsia"/>
              </w:rPr>
              <w:t>拥有</w:t>
            </w:r>
            <w:r w:rsidR="00C97758" w:rsidRPr="00A621A8">
              <w:t>访问</w:t>
            </w:r>
            <w:r w:rsidR="00C97758" w:rsidRPr="00A621A8">
              <w:rPr>
                <w:rFonts w:hint="eastAsia"/>
              </w:rPr>
              <w:t>和</w:t>
            </w:r>
            <w:r w:rsidR="00C97758" w:rsidRPr="00A621A8">
              <w:t>读写存储设备权限</w:t>
            </w:r>
          </w:p>
          <w:p w:rsidR="00C97758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="00C97758" w:rsidRPr="00A621A8">
              <w:t>储存设备中存在</w:t>
            </w:r>
            <w:r w:rsidR="00C97758" w:rsidRPr="00A621A8">
              <w:rPr>
                <w:rFonts w:hint="eastAsia"/>
              </w:rPr>
              <w:t>表格</w:t>
            </w:r>
            <w:r w:rsidR="00C97758" w:rsidRPr="00A621A8">
              <w:rPr>
                <w:rFonts w:hint="eastAsia"/>
              </w:rPr>
              <w:t>(.</w:t>
            </w:r>
            <w:proofErr w:type="spellStart"/>
            <w:r w:rsidR="00C97758" w:rsidRPr="00A621A8">
              <w:rPr>
                <w:rFonts w:hint="eastAsia"/>
              </w:rPr>
              <w:t>xls</w:t>
            </w:r>
            <w:proofErr w:type="spellEnd"/>
            <w:r w:rsidR="00C97758" w:rsidRPr="00A621A8">
              <w:rPr>
                <w:rFonts w:hint="eastAsia"/>
              </w:rPr>
              <w:t>)</w:t>
            </w:r>
            <w:r w:rsidR="00C97758" w:rsidRPr="00A621A8">
              <w:rPr>
                <w:rFonts w:hint="eastAsia"/>
              </w:rPr>
              <w:t>文件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C97758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已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软件，进入文件界面，点击打开按钮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及表格文件列表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点击表格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</w:t>
            </w:r>
            <w:r w:rsidRPr="00A621A8">
              <w:rPr>
                <w:color w:val="000000"/>
                <w:shd w:val="clear" w:color="auto" w:fill="FFFFFF"/>
              </w:rPr>
              <w:t>.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8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弹出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列表</w:t>
            </w:r>
            <w:r w:rsidRPr="00A621A8">
              <w:rPr>
                <w:color w:val="000000"/>
                <w:shd w:val="clear" w:color="auto" w:fill="FFFFFF"/>
              </w:rPr>
              <w:t>中的文件夹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进入</w:t>
            </w:r>
            <w:r w:rsidRPr="00A621A8">
              <w:rPr>
                <w:color w:val="000000"/>
                <w:shd w:val="clear" w:color="auto" w:fill="FFFFFF"/>
              </w:rPr>
              <w:t>相应的文件夹内，列出所有的表格文件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(.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xls</w:t>
            </w:r>
            <w:proofErr w:type="spellEnd"/>
            <w:r w:rsidRPr="00A621A8">
              <w:rPr>
                <w:rFonts w:hint="eastAsia"/>
                <w:color w:val="000000"/>
                <w:shd w:val="clear" w:color="auto" w:fill="FFFFFF"/>
              </w:rPr>
              <w:t>)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</w:t>
            </w:r>
          </w:p>
          <w:p w:rsidR="00351BFD" w:rsidRPr="00A621A8" w:rsidRDefault="00351BFD" w:rsidP="00351BFD">
            <w:pPr>
              <w:pStyle w:val="a4"/>
              <w:numPr>
                <w:ilvl w:val="0"/>
                <w:numId w:val="1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</w:t>
            </w:r>
            <w:r w:rsidRPr="00A621A8">
              <w:rPr>
                <w:color w:val="000000"/>
                <w:shd w:val="clear" w:color="auto" w:fill="FFFFFF"/>
              </w:rPr>
              <w:t>消失</w:t>
            </w:r>
          </w:p>
        </w:tc>
      </w:tr>
      <w:tr w:rsidR="00C9775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C97758" w:rsidRPr="00A621A8" w:rsidRDefault="00C97758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5A655B" w:rsidRPr="00A621A8">
              <w:rPr>
                <w:rFonts w:hint="eastAsia"/>
                <w:color w:val="000000"/>
                <w:shd w:val="clear" w:color="auto" w:fill="FFFFFF"/>
              </w:rPr>
              <w:t>表格</w:t>
            </w:r>
            <w:r w:rsidR="005A655B" w:rsidRPr="00A621A8">
              <w:rPr>
                <w:color w:val="000000"/>
                <w:shd w:val="clear" w:color="auto" w:fill="FFFFFF"/>
              </w:rPr>
              <w:t>文件内容显示在结果页面</w:t>
            </w:r>
          </w:p>
        </w:tc>
      </w:tr>
    </w:tbl>
    <w:p w:rsidR="00C97758" w:rsidRPr="00A621A8" w:rsidRDefault="00C97758" w:rsidP="00C628FF"/>
    <w:p w:rsidR="005A655B" w:rsidRPr="00A621A8" w:rsidRDefault="005A655B" w:rsidP="00C628FF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jc w:val="center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另存</w:t>
            </w:r>
            <w:r w:rsidRPr="00A621A8">
              <w:t>为表格文件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A655B" w:rsidRPr="00A621A8" w:rsidRDefault="005A655B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13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5A655B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将实验结果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为自定义的表格文件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）在</w:t>
            </w:r>
            <w:r w:rsidRPr="00A621A8">
              <w:rPr>
                <w:color w:val="000000"/>
                <w:shd w:val="clear" w:color="auto" w:fill="FFFFFF"/>
              </w:rPr>
              <w:t>软件内存中存在实验结果数据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另存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  <w:proofErr w:type="gramEnd"/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弹出文件夹</w:t>
            </w:r>
            <w:r w:rsidRPr="00A621A8">
              <w:rPr>
                <w:color w:val="000000"/>
                <w:shd w:val="clear" w:color="auto" w:fill="FFFFFF"/>
              </w:rPr>
              <w:t>及文件列表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包括另存</w:t>
            </w:r>
            <w:r w:rsidRPr="00A621A8">
              <w:rPr>
                <w:color w:val="000000"/>
                <w:shd w:val="clear" w:color="auto" w:fill="FFFFFF"/>
              </w:rPr>
              <w:t>文件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模块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选择你</w:t>
            </w:r>
            <w:r w:rsidRPr="00A621A8">
              <w:rPr>
                <w:color w:val="000000"/>
                <w:shd w:val="clear" w:color="auto" w:fill="FFFFFF"/>
              </w:rPr>
              <w:t>需要保存的文件夹路径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文件名名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进行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非法字符</w:t>
            </w:r>
            <w:r w:rsidRPr="00A621A8">
              <w:rPr>
                <w:color w:val="000000"/>
                <w:shd w:val="clear" w:color="auto" w:fill="FFFFFF"/>
              </w:rPr>
              <w:t>检测</w:t>
            </w:r>
          </w:p>
          <w:p w:rsidR="005A655B" w:rsidRPr="00A621A8" w:rsidRDefault="005A655B" w:rsidP="005A655B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   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非法字符检测不通过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确定按钮保存文件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弹出框消失</w:t>
            </w:r>
          </w:p>
          <w:p w:rsidR="005A655B" w:rsidRPr="00A621A8" w:rsidRDefault="005A655B" w:rsidP="005A655B">
            <w:pPr>
              <w:pStyle w:val="a4"/>
              <w:numPr>
                <w:ilvl w:val="0"/>
                <w:numId w:val="2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其他事件流：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非法字符检测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不通过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）出现</w:t>
            </w:r>
            <w:r w:rsidRPr="00A621A8">
              <w:rPr>
                <w:color w:val="000000"/>
                <w:shd w:val="clear" w:color="auto" w:fill="FFFFFF"/>
              </w:rPr>
              <w:t>提示文字</w:t>
            </w:r>
          </w:p>
          <w:p w:rsidR="005A655B" w:rsidRPr="00A621A8" w:rsidRDefault="005A655B" w:rsidP="00B071A7">
            <w:pPr>
              <w:shd w:val="solid" w:color="FFFFFF" w:fill="auto"/>
              <w:autoSpaceDN w:val="0"/>
              <w:spacing w:before="150" w:after="150" w:line="270" w:lineRule="atLeast"/>
              <w:ind w:firstLineChars="200" w:firstLine="48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）无法</w:t>
            </w:r>
            <w:r w:rsidRPr="00A621A8">
              <w:rPr>
                <w:color w:val="000000"/>
                <w:shd w:val="clear" w:color="auto" w:fill="FFFFFF"/>
              </w:rPr>
              <w:t>点击确定按钮</w:t>
            </w:r>
          </w:p>
        </w:tc>
      </w:tr>
      <w:tr w:rsidR="005A655B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A655B" w:rsidRPr="00A621A8" w:rsidRDefault="005A655B" w:rsidP="0093675C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="0093675C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5A655B" w:rsidRPr="00A621A8" w:rsidRDefault="005A655B" w:rsidP="00C628FF">
      <w:pPr>
        <w:rPr>
          <w:rFonts w:hint="eastAsia"/>
        </w:rPr>
      </w:pPr>
    </w:p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恒温</w:t>
            </w:r>
            <w:r w:rsidRPr="00A621A8">
              <w:t>扩增参数设置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3675C" w:rsidRPr="00A621A8" w:rsidRDefault="0093675C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21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点击选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框以及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输入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恒温</w:t>
            </w:r>
            <w:r w:rsidR="00113599" w:rsidRPr="00A621A8">
              <w:rPr>
                <w:color w:val="000000"/>
                <w:shd w:val="clear" w:color="auto" w:fill="FFFFFF"/>
              </w:rPr>
              <w:t>扩增的</w:t>
            </w:r>
            <w:r w:rsidRPr="00A621A8">
              <w:rPr>
                <w:color w:val="000000"/>
                <w:shd w:val="clear" w:color="auto" w:fill="FFFFFF"/>
              </w:rPr>
              <w:t>设置参数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93675C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93675C" w:rsidRPr="00A621A8" w:rsidRDefault="0093675C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93675C" w:rsidRPr="00A621A8" w:rsidRDefault="0093675C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113599" w:rsidRPr="00A621A8">
              <w:rPr>
                <w:color w:val="000000"/>
                <w:shd w:val="clear" w:color="auto" w:fill="FFFFFF"/>
              </w:rPr>
              <w:t>单选框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="00113599"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默认恒温温度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输入恒温</w:t>
            </w:r>
            <w:r w:rsidRPr="00A621A8">
              <w:rPr>
                <w:color w:val="000000"/>
                <w:shd w:val="clear" w:color="auto" w:fill="FFFFFF"/>
              </w:rPr>
              <w:t>时间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并</w:t>
            </w:r>
            <w:r w:rsidRPr="00A621A8">
              <w:rPr>
                <w:color w:val="000000"/>
                <w:shd w:val="clear" w:color="auto" w:fill="FFFFFF"/>
              </w:rPr>
              <w:t>检测输入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内容</w:t>
            </w:r>
          </w:p>
          <w:p w:rsidR="00113599" w:rsidRPr="00A621A8" w:rsidRDefault="00113599" w:rsidP="0093675C">
            <w:pPr>
              <w:pStyle w:val="a4"/>
              <w:numPr>
                <w:ilvl w:val="0"/>
                <w:numId w:val="2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93675C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曲线</w:t>
            </w:r>
            <w:r w:rsidRPr="00A621A8">
              <w:rPr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</w:t>
            </w:r>
            <w:r w:rsidRPr="00A621A8">
              <w:rPr>
                <w:color w:val="000000"/>
                <w:shd w:val="clear" w:color="auto" w:fill="FFFFFF"/>
              </w:rPr>
              <w:t>默认恒温时间，输入恒温时间并检测输入内容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93675C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93675C" w:rsidRPr="00A621A8" w:rsidRDefault="0093675C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通道，则在曲线页面可以选择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113599" w:rsidRPr="00A621A8" w:rsidRDefault="00113599" w:rsidP="00113599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时间决定采集到的数据点数量</w:t>
            </w:r>
          </w:p>
        </w:tc>
      </w:tr>
    </w:tbl>
    <w:p w:rsidR="0093675C" w:rsidRPr="00A621A8" w:rsidRDefault="0093675C" w:rsidP="00C628FF">
      <w:pPr>
        <w:rPr>
          <w:rFonts w:hint="eastAsia"/>
        </w:rPr>
      </w:pPr>
    </w:p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t>曲线</w:t>
            </w:r>
            <w:r w:rsidRPr="00A621A8">
              <w:rPr>
                <w:rFonts w:hint="eastAsia"/>
              </w:rPr>
              <w:t>参数</w:t>
            </w:r>
            <w:r w:rsidRPr="00A621A8">
              <w:t>设置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113599" w:rsidRPr="00A621A8" w:rsidRDefault="00113599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22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用户点击</w:t>
            </w:r>
            <w:r w:rsidRPr="00A621A8">
              <w:rPr>
                <w:color w:val="000000"/>
                <w:shd w:val="clear" w:color="auto" w:fill="FFFFFF"/>
              </w:rPr>
              <w:t>溶解曲线选框并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溶解曲线参数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  <w:r w:rsidRPr="00A621A8">
              <w:t>软件安装成功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113599" w:rsidRPr="00A621A8" w:rsidRDefault="00113599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软件，进入设置界面</w:t>
            </w:r>
          </w:p>
          <w:p w:rsidR="00113599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选中溶解曲线选框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起始温度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结束温度和度数误差默认</w:t>
            </w:r>
          </w:p>
          <w:p w:rsidR="00A2652A" w:rsidRPr="00A621A8" w:rsidRDefault="00A2652A" w:rsidP="00113599">
            <w:pPr>
              <w:pStyle w:val="a4"/>
              <w:numPr>
                <w:ilvl w:val="0"/>
                <w:numId w:val="2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113599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结束温度选框，输入参数并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输入内容</w:t>
            </w:r>
          </w:p>
          <w:p w:rsidR="00A2652A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取消选中</w:t>
            </w:r>
            <w:r w:rsidRPr="00A621A8">
              <w:rPr>
                <w:color w:val="000000"/>
                <w:shd w:val="clear" w:color="auto" w:fill="FFFFFF"/>
              </w:rPr>
              <w:t>默认度数误差选款，输入参数并检测输入内容</w:t>
            </w:r>
          </w:p>
          <w:p w:rsidR="00A2652A" w:rsidRPr="00A621A8" w:rsidRDefault="00A2652A" w:rsidP="00A2652A">
            <w:pPr>
              <w:pStyle w:val="a4"/>
              <w:numPr>
                <w:ilvl w:val="0"/>
                <w:numId w:val="2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113599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113599" w:rsidRPr="00A621A8" w:rsidRDefault="00113599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C31E23" w:rsidRPr="00A621A8" w:rsidRDefault="00C31E23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）选中溶解</w:t>
            </w:r>
            <w:r w:rsidRPr="00A621A8">
              <w:rPr>
                <w:color w:val="000000"/>
                <w:shd w:val="clear" w:color="auto" w:fill="FFFFFF"/>
              </w:rPr>
              <w:t>曲线选框，则曲线界面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Pr="00A621A8">
              <w:rPr>
                <w:color w:val="000000"/>
                <w:shd w:val="clear" w:color="auto" w:fill="FFFFFF"/>
              </w:rPr>
              <w:t>曲线按钮可以选择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）选中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选框，则曲线界面可以使用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通道筛选</w:t>
            </w:r>
          </w:p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曲线的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开始</w:t>
            </w:r>
            <w:r w:rsidRPr="00A621A8">
              <w:rPr>
                <w:color w:val="000000"/>
                <w:shd w:val="clear" w:color="auto" w:fill="FFFFFF"/>
              </w:rPr>
              <w:t>结束温度差除以度数误差决定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溶解</w:t>
            </w:r>
            <w:r w:rsidR="00C31E23" w:rsidRPr="00A621A8">
              <w:rPr>
                <w:color w:val="000000"/>
                <w:shd w:val="clear" w:color="auto" w:fill="FFFFFF"/>
              </w:rPr>
              <w:t>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数据点的数量</w:t>
            </w:r>
          </w:p>
        </w:tc>
      </w:tr>
    </w:tbl>
    <w:p w:rsidR="000C649E" w:rsidRPr="00A621A8" w:rsidRDefault="000C649E" w:rsidP="00C628FF"/>
    <w:p w:rsidR="00A2652A" w:rsidRPr="00A621A8" w:rsidRDefault="00A2652A" w:rsidP="00C628FF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数据</w:t>
            </w:r>
            <w:r w:rsidRPr="00A621A8">
              <w:t>采集程序运行与停止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2652A" w:rsidRPr="00A621A8" w:rsidRDefault="00A2652A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23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A2652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Pr="00A621A8">
              <w:rPr>
                <w:color w:val="000000"/>
                <w:shd w:val="clear" w:color="auto" w:fill="FFFFFF"/>
              </w:rPr>
              <w:t>点击运行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或</w:t>
            </w:r>
            <w:r w:rsidR="00C31E23" w:rsidRPr="00A621A8">
              <w:rPr>
                <w:color w:val="000000"/>
                <w:shd w:val="clear" w:color="auto" w:fill="FFFFFF"/>
              </w:rPr>
              <w:t>停止按钮以决定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="00C31E23" w:rsidRPr="00A621A8">
              <w:rPr>
                <w:color w:val="000000"/>
                <w:shd w:val="clear" w:color="auto" w:fill="FFFFFF"/>
              </w:rPr>
              <w:t>曲线或者停止</w:t>
            </w:r>
            <w:r w:rsidR="00C31E23"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="00C31E23" w:rsidRPr="00A621A8">
              <w:rPr>
                <w:color w:val="000000"/>
                <w:shd w:val="clear" w:color="auto" w:fill="FFFFFF"/>
              </w:rPr>
              <w:t>数据显示结果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）恒温</w:t>
            </w:r>
            <w:r w:rsidRPr="00A621A8">
              <w:rPr>
                <w:color w:val="000000"/>
                <w:shd w:val="clear" w:color="auto" w:fill="FFFFFF"/>
              </w:rPr>
              <w:t>扩增和溶解曲线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参数</w:t>
            </w:r>
            <w:r w:rsidRPr="00A621A8">
              <w:rPr>
                <w:color w:val="000000"/>
                <w:shd w:val="clear" w:color="auto" w:fill="FFFFFF"/>
              </w:rPr>
              <w:t>设置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完成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2652A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运行按钮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检测</w:t>
            </w:r>
            <w:r w:rsidRPr="00A621A8">
              <w:rPr>
                <w:color w:val="000000"/>
                <w:shd w:val="clear" w:color="auto" w:fill="FFFFFF"/>
              </w:rPr>
              <w:t>参数设置是否正确</w:t>
            </w:r>
          </w:p>
          <w:p w:rsidR="00C31E23" w:rsidRPr="00A621A8" w:rsidRDefault="00C31E23" w:rsidP="00C31E23">
            <w:pPr>
              <w:pStyle w:val="a4"/>
              <w:shd w:val="solid" w:color="FFFFFF" w:fill="auto"/>
              <w:autoSpaceDN w:val="0"/>
              <w:spacing w:before="150" w:after="150" w:line="270" w:lineRule="atLeast"/>
              <w:ind w:left="360" w:firstLineChars="0" w:firstLine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设置</w:t>
            </w:r>
            <w:r w:rsidRPr="00A621A8">
              <w:rPr>
                <w:color w:val="000000"/>
                <w:shd w:val="clear" w:color="auto" w:fill="FFFFFF"/>
              </w:rPr>
              <w:t>运行按钮不可点击，停止按钮可点击</w:t>
            </w:r>
          </w:p>
          <w:p w:rsidR="00C31E23" w:rsidRPr="00A621A8" w:rsidRDefault="00C31E23" w:rsidP="00C31E23">
            <w:pPr>
              <w:pStyle w:val="a4"/>
              <w:numPr>
                <w:ilvl w:val="0"/>
                <w:numId w:val="30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其他事件流：</w:t>
            </w:r>
          </w:p>
          <w:p w:rsidR="00A2652A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A1</w:t>
            </w:r>
            <w:r w:rsidRPr="00A621A8">
              <w:rPr>
                <w:color w:val="000000"/>
                <w:shd w:val="clear" w:color="auto" w:fill="FFFFFF"/>
              </w:rPr>
              <w:t>：参数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输入</w:t>
            </w:r>
            <w:r w:rsidRPr="00A621A8">
              <w:rPr>
                <w:color w:val="000000"/>
                <w:shd w:val="clear" w:color="auto" w:fill="FFFFFF"/>
              </w:rPr>
              <w:t>有问题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）有问题的</w:t>
            </w:r>
            <w:r w:rsidRPr="00A621A8">
              <w:rPr>
                <w:color w:val="000000"/>
                <w:shd w:val="clear" w:color="auto" w:fill="FFFFFF"/>
              </w:rPr>
              <w:t>输入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框获得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焦点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）运行</w:t>
            </w:r>
            <w:r w:rsidRPr="00A621A8">
              <w:rPr>
                <w:color w:val="000000"/>
                <w:shd w:val="clear" w:color="auto" w:fill="FFFFFF"/>
              </w:rPr>
              <w:t>按钮不做改变，仍可点击</w:t>
            </w:r>
          </w:p>
          <w:p w:rsidR="00C31E23" w:rsidRPr="00A621A8" w:rsidRDefault="00C31E23" w:rsidP="00C31E23">
            <w:pPr>
              <w:shd w:val="solid" w:color="FFFFFF" w:fill="auto"/>
              <w:autoSpaceDN w:val="0"/>
              <w:spacing w:before="150" w:after="150" w:line="270" w:lineRule="atLeast"/>
              <w:ind w:firstLineChars="100" w:firstLine="24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2652A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页面运行和停止按钮和设置页面运行停止按钮同步</w:t>
            </w:r>
          </w:p>
          <w:p w:rsidR="00A2652A" w:rsidRPr="00A621A8" w:rsidRDefault="00A2652A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FC2088" w:rsidRPr="00A621A8">
              <w:rPr>
                <w:color w:val="000000"/>
                <w:shd w:val="clear" w:color="auto" w:fill="FFFFFF"/>
              </w:rPr>
              <w:t>页面</w:t>
            </w:r>
            <w:r w:rsidR="00FC2088" w:rsidRPr="00A621A8">
              <w:rPr>
                <w:rFonts w:hint="eastAsia"/>
                <w:color w:val="000000"/>
                <w:shd w:val="clear" w:color="auto" w:fill="FFFFFF"/>
              </w:rPr>
              <w:t>曲线实时</w:t>
            </w:r>
            <w:r w:rsidR="00FC2088" w:rsidRPr="00A621A8">
              <w:rPr>
                <w:color w:val="000000"/>
                <w:shd w:val="clear" w:color="auto" w:fill="FFFFFF"/>
              </w:rPr>
              <w:t>显示</w:t>
            </w:r>
          </w:p>
        </w:tc>
      </w:tr>
    </w:tbl>
    <w:p w:rsidR="00A2652A" w:rsidRPr="00A621A8" w:rsidRDefault="00A2652A" w:rsidP="00C628FF">
      <w:pPr>
        <w:rPr>
          <w:rFonts w:hint="eastAsia"/>
        </w:rPr>
      </w:pPr>
    </w:p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lastRenderedPageBreak/>
              <w:t>用例名称：</w:t>
            </w:r>
            <w:r w:rsidRPr="00A621A8">
              <w:rPr>
                <w:rFonts w:hint="eastAsia"/>
              </w:rPr>
              <w:t>扩增</w:t>
            </w:r>
            <w:r w:rsidRPr="00A621A8">
              <w:t>曲线显示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FC2088" w:rsidRPr="00A621A8" w:rsidRDefault="00FC2088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31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FC2088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界面</w:t>
            </w:r>
            <w:r w:rsidR="00AD41C6" w:rsidRPr="00A621A8">
              <w:rPr>
                <w:color w:val="000000"/>
                <w:shd w:val="clear" w:color="auto" w:fill="FFFFFF"/>
              </w:rPr>
              <w:t>显示采集到的实时数据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="00AD41C6" w:rsidRPr="00A621A8">
              <w:rPr>
                <w:color w:val="000000"/>
                <w:shd w:val="clear" w:color="auto" w:fill="FFFFFF"/>
              </w:rPr>
              <w:t>扩增曲线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="00AD41C6"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="00AD41C6"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FC2088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进行处理，以小时为单位画点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</w:t>
            </w:r>
            <w:r w:rsidRPr="00A621A8">
              <w:rPr>
                <w:color w:val="000000"/>
                <w:shd w:val="clear" w:color="auto" w:fill="FFFFFF"/>
              </w:rPr>
              <w:t>图像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AD41C6" w:rsidP="00AD41C6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FC2088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C2088" w:rsidRPr="00A621A8" w:rsidRDefault="00FC2088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FC2088" w:rsidRPr="00A621A8" w:rsidRDefault="00FC2088" w:rsidP="00C628FF"/>
    <w:p w:rsidR="00AD41C6" w:rsidRPr="00A621A8" w:rsidRDefault="00AD41C6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溶解</w:t>
            </w:r>
            <w:r w:rsidRPr="00A621A8">
              <w:rPr>
                <w:rFonts w:hint="eastAsia"/>
              </w:rPr>
              <w:t>/</w:t>
            </w:r>
            <w:r w:rsidRPr="00A621A8">
              <w:rPr>
                <w:rFonts w:hint="eastAsia"/>
              </w:rPr>
              <w:t>求导</w:t>
            </w:r>
            <w:r w:rsidRPr="00A621A8">
              <w:t>曲线显示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D41C6" w:rsidRPr="00A621A8" w:rsidRDefault="00AD41C6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32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曲线界面</w:t>
            </w:r>
            <w:r w:rsidRPr="00A621A8">
              <w:rPr>
                <w:color w:val="000000"/>
                <w:shd w:val="clear" w:color="auto" w:fill="FFFFFF"/>
              </w:rPr>
              <w:t>显示采集到的实时数据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构成的</w:t>
            </w:r>
            <w:r w:rsidRPr="00A621A8">
              <w:rPr>
                <w:color w:val="000000"/>
                <w:shd w:val="clear" w:color="auto" w:fill="FFFFFF"/>
              </w:rPr>
              <w:t>溶解曲线以及对应的求导曲线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溶解曲线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从内存</w:t>
            </w:r>
            <w:r w:rsidRPr="00A621A8">
              <w:rPr>
                <w:color w:val="000000"/>
                <w:shd w:val="clear" w:color="auto" w:fill="FFFFFF"/>
              </w:rPr>
              <w:t>中获得采集到的数据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对</w:t>
            </w:r>
            <w:r w:rsidRPr="00A621A8">
              <w:rPr>
                <w:color w:val="000000"/>
                <w:shd w:val="clear" w:color="auto" w:fill="FFFFFF"/>
              </w:rPr>
              <w:t>X</w:t>
            </w: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轴</w:t>
            </w:r>
            <w:r w:rsidRPr="00A621A8">
              <w:rPr>
                <w:color w:val="000000"/>
                <w:shd w:val="clear" w:color="auto" w:fill="FFFFFF"/>
              </w:rPr>
              <w:t>数据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进行处理，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起点</w:t>
            </w:r>
            <w:r w:rsidRPr="00A621A8">
              <w:rPr>
                <w:color w:val="000000"/>
                <w:shd w:val="clear" w:color="auto" w:fill="FFFFFF"/>
              </w:rPr>
              <w:t>从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起始</w:t>
            </w:r>
            <w:r w:rsidRPr="00A621A8">
              <w:rPr>
                <w:color w:val="000000"/>
                <w:shd w:val="clear" w:color="auto" w:fill="FFFFFF"/>
              </w:rPr>
              <w:t>温度开始画点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两点之间的求导值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绘制溶解</w:t>
            </w:r>
            <w:r w:rsidRPr="00A621A8">
              <w:rPr>
                <w:color w:val="000000"/>
                <w:shd w:val="clear" w:color="auto" w:fill="FFFFFF"/>
              </w:rPr>
              <w:t>曲线和求导曲线图像</w:t>
            </w:r>
          </w:p>
          <w:p w:rsidR="00AD41C6" w:rsidRPr="00A621A8" w:rsidRDefault="00AD41C6" w:rsidP="00AD41C6">
            <w:pPr>
              <w:pStyle w:val="a4"/>
              <w:numPr>
                <w:ilvl w:val="0"/>
                <w:numId w:val="33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Pr="00A621A8">
              <w:rPr>
                <w:color w:val="000000"/>
                <w:shd w:val="clear" w:color="auto" w:fill="FFFFFF"/>
              </w:rPr>
              <w:t>无</w:t>
            </w:r>
          </w:p>
        </w:tc>
      </w:tr>
      <w:tr w:rsidR="00AD41C6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AD41C6" w:rsidRPr="00A621A8" w:rsidRDefault="00AD41C6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不同通道来筛选显示不同曲线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）根据选择</w:t>
            </w:r>
            <w:r w:rsidRPr="00A621A8">
              <w:rPr>
                <w:color w:val="000000"/>
                <w:shd w:val="clear" w:color="auto" w:fill="FFFFFF"/>
              </w:rPr>
              <w:t>不同的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不同的曲线</w:t>
            </w:r>
          </w:p>
        </w:tc>
      </w:tr>
    </w:tbl>
    <w:p w:rsidR="00AD41C6" w:rsidRPr="00A621A8" w:rsidRDefault="00AD41C6" w:rsidP="00C628FF">
      <w:pPr>
        <w:rPr>
          <w:rFonts w:hint="eastAsia"/>
        </w:rPr>
      </w:pPr>
    </w:p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孔</w:t>
            </w:r>
            <w:r w:rsidRPr="00A621A8">
              <w:t>筛选条件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33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一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孔或多个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孔显示</w:t>
            </w:r>
            <w:proofErr w:type="gramEnd"/>
            <w:r w:rsidRPr="00A621A8">
              <w:rPr>
                <w:rFonts w:hint="eastAsia"/>
                <w:color w:val="000000"/>
                <w:shd w:val="clear" w:color="auto" w:fill="FFFFFF"/>
              </w:rPr>
              <w:t>不同的</w:t>
            </w:r>
            <w:r w:rsidRPr="00A621A8">
              <w:rPr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proofErr w:type="gramStart"/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某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一个孔，取消选中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图中隐藏该孔的曲线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取消选中的孔，该</w:t>
            </w:r>
            <w:proofErr w:type="gramStart"/>
            <w:r w:rsidRPr="00A621A8">
              <w:rPr>
                <w:color w:val="000000"/>
                <w:shd w:val="clear" w:color="auto" w:fill="FFFFFF"/>
              </w:rPr>
              <w:t>孔重新</w:t>
            </w:r>
            <w:proofErr w:type="gramEnd"/>
            <w:r w:rsidRPr="00A621A8">
              <w:rPr>
                <w:color w:val="000000"/>
                <w:shd w:val="clear" w:color="auto" w:fill="FFFFFF"/>
              </w:rPr>
              <w:t>选中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图显示该孔曲线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B071A7" w:rsidRPr="00A621A8" w:rsidRDefault="00B071A7" w:rsidP="00C628FF">
      <w:pPr>
        <w:rPr>
          <w:rFonts w:hint="eastAsi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通道</w:t>
            </w:r>
            <w:r w:rsidRPr="00A621A8">
              <w:t>筛选条件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34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选择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或这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决定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显示的</w:t>
            </w:r>
            <w:r w:rsidRPr="00A621A8">
              <w:rPr>
                <w:color w:val="000000"/>
                <w:shd w:val="clear" w:color="auto" w:fill="FFFFFF"/>
              </w:rPr>
              <w:t>曲线类型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）设置</w:t>
            </w:r>
            <w:r w:rsidRPr="00A621A8">
              <w:rPr>
                <w:color w:val="000000"/>
                <w:shd w:val="clear" w:color="auto" w:fill="FFFFFF"/>
              </w:rPr>
              <w:t>界面选择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采集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数据</w:t>
            </w:r>
            <w:r w:rsidRPr="00A621A8">
              <w:rPr>
                <w:color w:val="000000"/>
                <w:shd w:val="clear" w:color="auto" w:fill="FFFFFF"/>
              </w:rPr>
              <w:t>才可以选择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HEX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7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同时</w:t>
            </w:r>
            <w:r w:rsidRPr="00A621A8">
              <w:rPr>
                <w:color w:val="000000"/>
                <w:shd w:val="clear" w:color="auto" w:fill="FFFFFF"/>
              </w:rPr>
              <w:t>显示该通道的曲线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5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取消选中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曲线</w:t>
            </w:r>
            <w:r w:rsidRPr="00A621A8">
              <w:rPr>
                <w:color w:val="000000"/>
                <w:shd w:val="clear" w:color="auto" w:fill="FFFFFF"/>
              </w:rPr>
              <w:t>图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不显示</w:t>
            </w:r>
            <w:r w:rsidRPr="00A621A8">
              <w:rPr>
                <w:color w:val="000000"/>
                <w:shd w:val="clear" w:color="auto" w:fill="FFFFFF"/>
              </w:rPr>
              <w:t>任意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通道</w:t>
            </w:r>
            <w:r w:rsidRPr="00A621A8">
              <w:rPr>
                <w:color w:val="000000"/>
                <w:shd w:val="clear" w:color="auto" w:fill="FFFFFF"/>
              </w:rPr>
              <w:t>内容，为空</w:t>
            </w:r>
          </w:p>
          <w:p w:rsidR="00B071A7" w:rsidRPr="00A621A8" w:rsidRDefault="00B071A7" w:rsidP="00B071A7">
            <w:pPr>
              <w:pStyle w:val="a4"/>
              <w:numPr>
                <w:ilvl w:val="0"/>
                <w:numId w:val="36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实例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阴阳性</w:t>
            </w:r>
            <w:r w:rsidRPr="00A621A8">
              <w:t>算法计算扩增结果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071A7" w:rsidRPr="00A621A8" w:rsidRDefault="00B071A7" w:rsidP="00B071A7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lastRenderedPageBreak/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4</w:t>
            </w:r>
            <w:r w:rsidRPr="00A621A8">
              <w:t>1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计算</w:t>
            </w:r>
            <w:r w:rsidRPr="00A621A8">
              <w:rPr>
                <w:color w:val="000000"/>
                <w:shd w:val="clear" w:color="auto" w:fill="FFFFFF"/>
              </w:rPr>
              <w:t>采集到的</w:t>
            </w:r>
            <w:r w:rsidRPr="00A621A8">
              <w:rPr>
                <w:color w:val="000000"/>
                <w:shd w:val="clear" w:color="auto" w:fill="FFFFFF"/>
              </w:rPr>
              <w:t>FAM</w:t>
            </w:r>
            <w:r w:rsidRPr="00A621A8">
              <w:rPr>
                <w:color w:val="000000"/>
                <w:shd w:val="clear" w:color="auto" w:fill="FFFFFF"/>
              </w:rPr>
              <w:t>通道的恒温扩增曲线的阴阳性结果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）软件</w:t>
            </w:r>
            <w:r w:rsidRPr="00A621A8">
              <w:t>安装成功</w:t>
            </w:r>
          </w:p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）数据</w:t>
            </w:r>
            <w:r w:rsidRPr="00A621A8">
              <w:rPr>
                <w:color w:val="000000"/>
                <w:shd w:val="clear" w:color="auto" w:fill="FFFFFF"/>
              </w:rPr>
              <w:t>采集程序运行中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3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停止</w:t>
            </w:r>
            <w:r w:rsidRPr="00A621A8">
              <w:rPr>
                <w:color w:val="000000"/>
                <w:shd w:val="clear" w:color="auto" w:fill="FFFFFF"/>
              </w:rPr>
              <w:t>按钮被选中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B071A7" w:rsidRPr="00A621A8" w:rsidRDefault="00047BFA" w:rsidP="00047BFA">
            <w:pPr>
              <w:pStyle w:val="a4"/>
              <w:numPr>
                <w:ilvl w:val="0"/>
                <w:numId w:val="3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通过</w:t>
            </w:r>
            <w:r w:rsidRPr="00A621A8">
              <w:rPr>
                <w:color w:val="000000"/>
                <w:shd w:val="clear" w:color="auto" w:fill="FFFFFF"/>
              </w:rPr>
              <w:t>采集到的数据点计算实验的阴阳性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39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显示</w:t>
            </w:r>
            <w:r w:rsidRPr="00A621A8">
              <w:rPr>
                <w:color w:val="000000"/>
                <w:shd w:val="clear" w:color="auto" w:fill="FFFFFF"/>
              </w:rPr>
              <w:t>实验结果列表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</w:t>
            </w:r>
            <w:r w:rsidR="00047BFA"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  <w:tr w:rsidR="00B071A7" w:rsidRPr="00A621A8" w:rsidTr="00B071A7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071A7" w:rsidRPr="00A621A8" w:rsidRDefault="00B071A7" w:rsidP="00B071A7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1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）如果</w:t>
            </w:r>
            <w:r w:rsidRPr="00A621A8">
              <w:rPr>
                <w:color w:val="000000"/>
                <w:shd w:val="clear" w:color="auto" w:fill="FFFFFF"/>
              </w:rPr>
              <w:t>有新建表格文件，将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实验</w:t>
            </w:r>
            <w:r w:rsidRPr="00A621A8">
              <w:rPr>
                <w:color w:val="000000"/>
                <w:shd w:val="clear" w:color="auto" w:fill="FFFFFF"/>
              </w:rPr>
              <w:t>结果保存在新建文件中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（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2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）没有</w:t>
            </w:r>
            <w:r w:rsidRPr="00A621A8">
              <w:rPr>
                <w:color w:val="000000"/>
                <w:shd w:val="clear" w:color="auto" w:fill="FFFFFF"/>
              </w:rPr>
              <w:t>新建表格文件，将实验结果保存到自定义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名称</w:t>
            </w:r>
            <w:r w:rsidRPr="00A621A8">
              <w:rPr>
                <w:color w:val="000000"/>
                <w:shd w:val="clear" w:color="auto" w:fill="FFFFFF"/>
              </w:rPr>
              <w:t>表格文件中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825D3E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导出</w:t>
            </w:r>
            <w:r w:rsidRPr="00A621A8">
              <w:t>Excel</w:t>
            </w:r>
            <w:r w:rsidRPr="00A621A8">
              <w:t>文件</w:t>
            </w:r>
            <w:r w:rsidRPr="00A621A8">
              <w:rPr>
                <w:rFonts w:hint="eastAsia"/>
              </w:rPr>
              <w:t>到</w:t>
            </w:r>
            <w:proofErr w:type="spellStart"/>
            <w:r w:rsidRPr="00A621A8">
              <w:t>Sdcard</w:t>
            </w:r>
            <w:proofErr w:type="spellEnd"/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825D3E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1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</w:t>
            </w:r>
            <w:r w:rsidRPr="00A621A8">
              <w:rPr>
                <w:color w:val="000000"/>
                <w:shd w:val="clear" w:color="auto" w:fill="FFFFFF"/>
              </w:rPr>
              <w:t>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</w:t>
            </w:r>
            <w:r w:rsidRPr="00A621A8">
              <w:rPr>
                <w:color w:val="000000"/>
                <w:shd w:val="clear" w:color="auto" w:fill="FFFFFF"/>
              </w:rPr>
              <w:t>导出到</w:t>
            </w:r>
            <w:proofErr w:type="spellStart"/>
            <w:r w:rsidRPr="00A621A8">
              <w:rPr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指定目录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3</w:t>
            </w:r>
            <w:r w:rsidRPr="00A621A8">
              <w:rPr>
                <w:rFonts w:hint="eastAsia"/>
              </w:rPr>
              <w:t>）有</w:t>
            </w:r>
            <w:r w:rsidRPr="00A621A8">
              <w:t>可移除的</w:t>
            </w:r>
            <w:proofErr w:type="spellStart"/>
            <w:r w:rsidRPr="00A621A8">
              <w:t>Sdcard</w:t>
            </w:r>
            <w:proofErr w:type="spellEnd"/>
            <w:r w:rsidRPr="00A621A8">
              <w:t>挂载在</w:t>
            </w:r>
            <w:r w:rsidRPr="00A621A8">
              <w:t>Android</w:t>
            </w:r>
            <w:r w:rsidRPr="00A621A8">
              <w:t>系统中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导出按钮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提示</w:t>
            </w:r>
            <w:r w:rsidRPr="00A621A8">
              <w:rPr>
                <w:color w:val="000000"/>
                <w:shd w:val="clear" w:color="auto" w:fill="FFFFFF"/>
              </w:rPr>
              <w:t>导出成功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</w:t>
            </w:r>
            <w:proofErr w:type="spellStart"/>
            <w:r w:rsidRPr="00A621A8">
              <w:rPr>
                <w:rFonts w:hint="eastAsia"/>
                <w:color w:val="000000"/>
                <w:shd w:val="clear" w:color="auto" w:fill="FFFFFF"/>
              </w:rPr>
              <w:t>Sdcard</w:t>
            </w:r>
            <w:proofErr w:type="spellEnd"/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1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047BFA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删除</w:t>
            </w:r>
            <w:r w:rsidRPr="00A621A8">
              <w:t>选中的结果文件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825D3E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2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将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选中</w:t>
            </w:r>
            <w:r w:rsidRPr="00A621A8">
              <w:rPr>
                <w:color w:val="000000"/>
                <w:shd w:val="clear" w:color="auto" w:fill="FFFFFF"/>
              </w:rPr>
              <w:t>的</w:t>
            </w:r>
            <w:r w:rsidRPr="00A621A8">
              <w:rPr>
                <w:color w:val="000000"/>
                <w:shd w:val="clear" w:color="auto" w:fill="FFFFFF"/>
              </w:rPr>
              <w:t>应用文件夹内的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删除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color w:val="000000"/>
                <w:shd w:val="clear" w:color="auto" w:fill="FFFFFF"/>
              </w:rPr>
              <w:t>选中列表显示的表格文件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删除</w:t>
            </w:r>
            <w:r w:rsidRPr="00A621A8">
              <w:rPr>
                <w:color w:val="000000"/>
                <w:shd w:val="clear" w:color="auto" w:fill="FFFFFF"/>
              </w:rPr>
              <w:t>按钮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47BFA">
            <w:pPr>
              <w:pStyle w:val="a4"/>
              <w:numPr>
                <w:ilvl w:val="0"/>
                <w:numId w:val="42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lastRenderedPageBreak/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C649E" w:rsidRPr="00A621A8" w:rsidRDefault="000C649E" w:rsidP="00C628FF"/>
    <w:p w:rsidR="000C649E" w:rsidRPr="00A621A8" w:rsidRDefault="000C649E" w:rsidP="00C628FF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58"/>
      </w:tblGrid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825D3E">
            <w:pPr>
              <w:jc w:val="center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用例名称：</w:t>
            </w:r>
            <w:r w:rsidRPr="00A621A8">
              <w:rPr>
                <w:rFonts w:hint="eastAsia"/>
              </w:rPr>
              <w:t>清空</w:t>
            </w:r>
            <w:r w:rsidRPr="00A621A8">
              <w:t>本地实验结果文件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43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47BFA" w:rsidRPr="00A621A8" w:rsidRDefault="00047BFA" w:rsidP="00825D3E">
            <w:pPr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用例</w:t>
            </w:r>
            <w:r w:rsidRPr="00A621A8">
              <w:t>标识号：</w:t>
            </w:r>
            <w:r w:rsidRPr="00A621A8">
              <w:rPr>
                <w:rFonts w:hint="eastAsia"/>
              </w:rPr>
              <w:t>5</w:t>
            </w:r>
            <w:r w:rsidRPr="00A621A8">
              <w:t>3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558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047BFA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描述：</w:t>
            </w:r>
            <w:r w:rsidRPr="00A621A8">
              <w:rPr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默认</w:t>
            </w:r>
            <w:r w:rsidRPr="00A621A8">
              <w:rPr>
                <w:color w:val="000000"/>
                <w:shd w:val="clear" w:color="auto" w:fill="FFFFFF"/>
              </w:rPr>
              <w:t>文件夹内的</w:t>
            </w:r>
            <w:r w:rsidRPr="00A621A8">
              <w:rPr>
                <w:color w:val="000000"/>
                <w:shd w:val="clear" w:color="auto" w:fill="FFFFFF"/>
              </w:rPr>
              <w:t>excel</w:t>
            </w:r>
            <w:r w:rsidRPr="00A621A8">
              <w:rPr>
                <w:color w:val="000000"/>
                <w:shd w:val="clear" w:color="auto" w:fill="FFFFFF"/>
              </w:rPr>
              <w:t>结果数据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文件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全部</w:t>
            </w:r>
            <w:r w:rsidRPr="00A621A8">
              <w:rPr>
                <w:color w:val="000000"/>
                <w:shd w:val="clear" w:color="auto" w:fill="FFFFFF"/>
              </w:rPr>
              <w:t>删除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</w:rPr>
              <w:t>参与者</w:t>
            </w:r>
            <w:r w:rsidRPr="00A621A8">
              <w:t>：用户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color w:val="000000"/>
                <w:shd w:val="clear" w:color="auto" w:fill="FFFFFF"/>
              </w:rPr>
              <w:t>前置条件：</w:t>
            </w:r>
          </w:p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1</w:t>
            </w:r>
            <w:r w:rsidRPr="00A621A8">
              <w:rPr>
                <w:rFonts w:hint="eastAsia"/>
              </w:rPr>
              <w:t>）</w:t>
            </w:r>
            <w:r w:rsidRPr="00A621A8">
              <w:t>软件安装成功，并且</w:t>
            </w:r>
            <w:r w:rsidRPr="00A621A8">
              <w:rPr>
                <w:rFonts w:hint="eastAsia"/>
              </w:rPr>
              <w:t>拥有</w:t>
            </w:r>
            <w:r w:rsidRPr="00A621A8">
              <w:t>访问</w:t>
            </w:r>
            <w:r w:rsidRPr="00A621A8">
              <w:rPr>
                <w:rFonts w:hint="eastAsia"/>
              </w:rPr>
              <w:t>和</w:t>
            </w:r>
            <w:r w:rsidRPr="00A621A8">
              <w:t>读写存储设备权限</w:t>
            </w:r>
          </w:p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jc w:val="both"/>
              <w:rPr>
                <w:rFonts w:hint="eastAsia"/>
              </w:rPr>
            </w:pPr>
            <w:r w:rsidRPr="00A621A8">
              <w:rPr>
                <w:rFonts w:hint="eastAsia"/>
              </w:rPr>
              <w:t>（</w:t>
            </w:r>
            <w:r w:rsidRPr="00A621A8">
              <w:rPr>
                <w:rFonts w:hint="eastAsia"/>
              </w:rPr>
              <w:t>2</w:t>
            </w:r>
            <w:r w:rsidRPr="00A621A8">
              <w:rPr>
                <w:rFonts w:hint="eastAsia"/>
              </w:rPr>
              <w:t>）</w:t>
            </w:r>
            <w:r w:rsidRPr="00A621A8">
              <w:t>储存设备中存在</w:t>
            </w:r>
            <w:r w:rsidRPr="00A621A8">
              <w:rPr>
                <w:rFonts w:hint="eastAsia"/>
              </w:rPr>
              <w:t>表格</w:t>
            </w:r>
            <w:r w:rsidRPr="00A621A8">
              <w:rPr>
                <w:rFonts w:hint="eastAsia"/>
              </w:rPr>
              <w:t>(.</w:t>
            </w:r>
            <w:proofErr w:type="spellStart"/>
            <w:r w:rsidRPr="00A621A8">
              <w:rPr>
                <w:rFonts w:hint="eastAsia"/>
              </w:rPr>
              <w:t>xls</w:t>
            </w:r>
            <w:proofErr w:type="spellEnd"/>
            <w:r w:rsidRPr="00A621A8">
              <w:rPr>
                <w:rFonts w:hint="eastAsia"/>
              </w:rPr>
              <w:t>)</w:t>
            </w:r>
            <w:r w:rsidRPr="00A621A8">
              <w:rPr>
                <w:rFonts w:hint="eastAsia"/>
              </w:rPr>
              <w:t>文件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基本</w:t>
            </w:r>
            <w:r w:rsidRPr="00A621A8">
              <w:rPr>
                <w:color w:val="000000"/>
                <w:shd w:val="clear" w:color="auto" w:fill="FFFFFF"/>
              </w:rPr>
              <w:t>事件流</w:t>
            </w:r>
            <w:r w:rsidRPr="00A621A8">
              <w:rPr>
                <w:color w:val="000000"/>
                <w:shd w:val="clear" w:color="auto" w:fill="FFFFFF"/>
              </w:rPr>
              <w:t>: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打开</w:t>
            </w:r>
            <w:r w:rsidRPr="00A621A8">
              <w:rPr>
                <w:color w:val="000000"/>
                <w:shd w:val="clear" w:color="auto" w:fill="FFFFFF"/>
              </w:rPr>
              <w:t>软件，进入工具界面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点击</w:t>
            </w:r>
            <w:r w:rsidR="0005761E" w:rsidRPr="00A621A8">
              <w:rPr>
                <w:rFonts w:hint="eastAsia"/>
                <w:color w:val="000000"/>
                <w:shd w:val="clear" w:color="auto" w:fill="FFFFFF"/>
              </w:rPr>
              <w:t>清空</w:t>
            </w:r>
            <w:r w:rsidR="0005761E" w:rsidRPr="00A621A8">
              <w:rPr>
                <w:color w:val="000000"/>
                <w:shd w:val="clear" w:color="auto" w:fill="FFFFFF"/>
              </w:rPr>
              <w:t>按钮</w:t>
            </w:r>
          </w:p>
          <w:p w:rsidR="0005761E" w:rsidRPr="00A621A8" w:rsidRDefault="0005761E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刷新本地</w:t>
            </w:r>
            <w:r w:rsidRPr="00A621A8">
              <w:rPr>
                <w:color w:val="000000"/>
                <w:shd w:val="clear" w:color="auto" w:fill="FFFFFF"/>
              </w:rPr>
              <w:t>应用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内</w:t>
            </w:r>
            <w:r w:rsidRPr="00A621A8">
              <w:rPr>
                <w:color w:val="000000"/>
                <w:shd w:val="clear" w:color="auto" w:fill="FFFFFF"/>
              </w:rPr>
              <w:t>的文件列表</w:t>
            </w:r>
          </w:p>
          <w:p w:rsidR="00047BFA" w:rsidRPr="00A621A8" w:rsidRDefault="00047BFA" w:rsidP="0005761E">
            <w:pPr>
              <w:pStyle w:val="a4"/>
              <w:numPr>
                <w:ilvl w:val="0"/>
                <w:numId w:val="44"/>
              </w:numPr>
              <w:shd w:val="solid" w:color="FFFFFF" w:fill="auto"/>
              <w:autoSpaceDN w:val="0"/>
              <w:spacing w:before="150" w:after="150" w:line="270" w:lineRule="atLeast"/>
              <w:ind w:firstLineChars="0"/>
              <w:jc w:val="both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用例</w:t>
            </w:r>
            <w:r w:rsidRPr="00A621A8">
              <w:rPr>
                <w:color w:val="000000"/>
                <w:shd w:val="clear" w:color="auto" w:fill="FFFFFF"/>
              </w:rPr>
              <w:t>结束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color w:val="000000"/>
                <w:shd w:val="clear" w:color="auto" w:fill="FFFFFF"/>
              </w:rPr>
              <w:t>其他事件流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：无</w:t>
            </w:r>
          </w:p>
        </w:tc>
      </w:tr>
      <w:tr w:rsidR="00047BFA" w:rsidRPr="00A621A8" w:rsidTr="00825D3E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85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7BFA" w:rsidRPr="00A621A8" w:rsidRDefault="00047BFA" w:rsidP="00825D3E">
            <w:pPr>
              <w:shd w:val="solid" w:color="FFFFFF" w:fill="auto"/>
              <w:autoSpaceDN w:val="0"/>
              <w:spacing w:before="150" w:after="150" w:line="270" w:lineRule="atLeast"/>
              <w:rPr>
                <w:rFonts w:hint="eastAsia"/>
                <w:color w:val="000000"/>
                <w:shd w:val="clear" w:color="auto" w:fill="FFFFFF"/>
              </w:rPr>
            </w:pPr>
            <w:r w:rsidRPr="00A621A8">
              <w:rPr>
                <w:rFonts w:hint="eastAsia"/>
                <w:color w:val="000000"/>
                <w:shd w:val="clear" w:color="auto" w:fill="FFFFFF"/>
              </w:rPr>
              <w:t>后置</w:t>
            </w:r>
            <w:r w:rsidRPr="00A621A8">
              <w:rPr>
                <w:color w:val="000000"/>
                <w:shd w:val="clear" w:color="auto" w:fill="FFFFFF"/>
              </w:rPr>
              <w:t>条件：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A621A8">
              <w:rPr>
                <w:rFonts w:hint="eastAsia"/>
                <w:color w:val="000000"/>
                <w:shd w:val="clear" w:color="auto" w:fill="FFFFFF"/>
              </w:rPr>
              <w:t>无</w:t>
            </w:r>
          </w:p>
        </w:tc>
      </w:tr>
    </w:tbl>
    <w:p w:rsidR="0004506E" w:rsidRDefault="0004506E" w:rsidP="00C628FF"/>
    <w:p w:rsidR="005E005A" w:rsidRPr="00A621A8" w:rsidRDefault="005E005A" w:rsidP="005E005A">
      <w:pPr>
        <w:pStyle w:val="3"/>
        <w:spacing w:before="120"/>
        <w:rPr>
          <w:rFonts w:hint="eastAsia"/>
          <w:b w:val="0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lastRenderedPageBreak/>
        <w:t>4</w:t>
      </w:r>
      <w:r>
        <w:rPr>
          <w:rFonts w:ascii="宋体" w:hAnsi="宋体" w:hint="eastAsia"/>
          <w:sz w:val="24"/>
          <w:szCs w:val="24"/>
        </w:rPr>
        <w:t>.1.3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UML</w:t>
      </w:r>
      <w:r>
        <w:rPr>
          <w:rFonts w:ascii="宋体" w:hAnsi="宋体"/>
          <w:sz w:val="24"/>
          <w:szCs w:val="24"/>
        </w:rPr>
        <w:t>活动图</w:t>
      </w:r>
    </w:p>
    <w:p w:rsidR="005E005A" w:rsidRPr="00A621A8" w:rsidRDefault="005E005A" w:rsidP="00C628FF">
      <w:pPr>
        <w:rPr>
          <w:rFonts w:hint="eastAsia"/>
        </w:rPr>
      </w:pPr>
      <w:r w:rsidRPr="005E005A">
        <w:rPr>
          <w:noProof/>
        </w:rPr>
        <w:drawing>
          <wp:inline distT="0" distB="0" distL="0" distR="0">
            <wp:extent cx="5579565" cy="6124575"/>
            <wp:effectExtent l="0" t="0" r="2540" b="0"/>
            <wp:docPr id="4" name="图片 4" descr="C:\Users\Administrator\Desktop\document\毕设项目UML活动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ocument\毕设项目UML活动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660" cy="61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FF" w:rsidRDefault="00C628FF" w:rsidP="00C628FF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4.2数据</w:t>
      </w:r>
      <w:r>
        <w:rPr>
          <w:rFonts w:ascii="宋体" w:eastAsia="宋体" w:hAnsi="宋体" w:cs="宋体"/>
          <w:sz w:val="28"/>
          <w:szCs w:val="28"/>
        </w:rPr>
        <w:t>需求分析</w:t>
      </w:r>
    </w:p>
    <w:p w:rsidR="00B84866" w:rsidRDefault="00B84866" w:rsidP="00B84866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.2.1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数据精度</w:t>
      </w:r>
    </w:p>
    <w:p w:rsidR="00B84866" w:rsidRPr="00D811D8" w:rsidRDefault="00B84866" w:rsidP="00D811D8">
      <w:pPr>
        <w:spacing w:line="360" w:lineRule="auto"/>
        <w:ind w:firstLine="42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（1）对于设置</w:t>
      </w:r>
      <w:r w:rsidRPr="00D811D8">
        <w:rPr>
          <w:rFonts w:ascii="宋体" w:hAnsi="宋体"/>
        </w:rPr>
        <w:t>页面</w:t>
      </w:r>
      <w:r w:rsidR="00B33531" w:rsidRPr="00D811D8">
        <w:rPr>
          <w:rFonts w:ascii="宋体" w:hAnsi="宋体" w:hint="eastAsia"/>
        </w:rPr>
        <w:t>输入的</w:t>
      </w:r>
      <w:r w:rsidRPr="00D811D8">
        <w:rPr>
          <w:rFonts w:ascii="宋体" w:hAnsi="宋体"/>
        </w:rPr>
        <w:t>温度值</w:t>
      </w:r>
      <w:r w:rsidR="00B33531" w:rsidRPr="00D811D8">
        <w:rPr>
          <w:rFonts w:ascii="宋体" w:hAnsi="宋体" w:hint="eastAsia"/>
        </w:rPr>
        <w:t>，</w:t>
      </w:r>
      <w:r w:rsidR="00B33531" w:rsidRPr="00D811D8">
        <w:rPr>
          <w:rFonts w:ascii="宋体" w:hAnsi="宋体"/>
        </w:rPr>
        <w:t>精确到小数点后</w:t>
      </w:r>
      <w:r w:rsidR="00B33531" w:rsidRPr="00D811D8">
        <w:rPr>
          <w:rFonts w:ascii="宋体" w:hAnsi="宋体" w:hint="eastAsia"/>
        </w:rPr>
        <w:t>1位</w:t>
      </w:r>
      <w:r w:rsidR="00B33531" w:rsidRPr="00D811D8">
        <w:rPr>
          <w:rFonts w:ascii="宋体" w:hAnsi="宋体"/>
        </w:rPr>
        <w:t>数</w:t>
      </w:r>
      <w:r w:rsidR="00B33531" w:rsidRPr="00D811D8">
        <w:rPr>
          <w:rFonts w:ascii="宋体" w:hAnsi="宋体" w:hint="eastAsia"/>
        </w:rPr>
        <w:t>。</w:t>
      </w:r>
    </w:p>
    <w:p w:rsidR="00B33531" w:rsidRPr="00D811D8" w:rsidRDefault="00B33531" w:rsidP="00D811D8">
      <w:pPr>
        <w:spacing w:line="360" w:lineRule="auto"/>
        <w:ind w:firstLine="420"/>
        <w:jc w:val="both"/>
        <w:rPr>
          <w:rFonts w:ascii="宋体" w:hAnsi="宋体"/>
        </w:rPr>
      </w:pPr>
      <w:r w:rsidRPr="00D811D8">
        <w:rPr>
          <w:rFonts w:ascii="宋体" w:hAnsi="宋体" w:hint="eastAsia"/>
        </w:rPr>
        <w:t>（2）对于</w:t>
      </w:r>
      <w:r w:rsidRPr="00D811D8">
        <w:rPr>
          <w:rFonts w:ascii="宋体" w:hAnsi="宋体"/>
        </w:rPr>
        <w:t>曲线页面的X轴坐标值，由于</w:t>
      </w:r>
      <w:r w:rsidRPr="00D811D8">
        <w:rPr>
          <w:rFonts w:ascii="宋体" w:hAnsi="宋体" w:hint="eastAsia"/>
        </w:rPr>
        <w:t>扩增</w:t>
      </w:r>
      <w:r w:rsidRPr="00D811D8">
        <w:rPr>
          <w:rFonts w:ascii="宋体" w:hAnsi="宋体"/>
        </w:rPr>
        <w:t>曲线是以小时为单位，在分钟转换为小时值时精确到小数点后两位</w:t>
      </w:r>
      <w:r w:rsidRPr="00D811D8">
        <w:rPr>
          <w:rFonts w:ascii="宋体" w:hAnsi="宋体" w:hint="eastAsia"/>
        </w:rPr>
        <w:t>。</w:t>
      </w:r>
    </w:p>
    <w:p w:rsidR="00B33531" w:rsidRPr="00D811D8" w:rsidRDefault="00B33531" w:rsidP="00D811D8">
      <w:pPr>
        <w:spacing w:line="360" w:lineRule="auto"/>
        <w:ind w:firstLine="420"/>
        <w:jc w:val="both"/>
        <w:rPr>
          <w:rFonts w:ascii="宋体" w:hAnsi="宋体" w:hint="eastAsia"/>
        </w:rPr>
      </w:pPr>
      <w:r w:rsidRPr="00D811D8">
        <w:rPr>
          <w:rFonts w:ascii="宋体" w:hAnsi="宋体" w:hint="eastAsia"/>
        </w:rPr>
        <w:lastRenderedPageBreak/>
        <w:t>（3）在</w:t>
      </w:r>
      <w:r w:rsidRPr="00D811D8">
        <w:rPr>
          <w:rFonts w:ascii="宋体" w:hAnsi="宋体"/>
        </w:rPr>
        <w:t>结果页面计算阴阳性结果的</w:t>
      </w:r>
      <w:proofErr w:type="spellStart"/>
      <w:r w:rsidRPr="00D811D8">
        <w:rPr>
          <w:rFonts w:ascii="宋体" w:hAnsi="宋体"/>
        </w:rPr>
        <w:t>dt</w:t>
      </w:r>
      <w:proofErr w:type="spellEnd"/>
      <w:r w:rsidRPr="00D811D8">
        <w:rPr>
          <w:rFonts w:ascii="宋体" w:hAnsi="宋体"/>
        </w:rPr>
        <w:t>值时</w:t>
      </w:r>
      <w:r w:rsidRPr="00D811D8">
        <w:rPr>
          <w:rFonts w:ascii="宋体" w:hAnsi="宋体" w:hint="eastAsia"/>
        </w:rPr>
        <w:t>，同样</w:t>
      </w:r>
      <w:r w:rsidRPr="00D811D8">
        <w:rPr>
          <w:rFonts w:ascii="宋体" w:hAnsi="宋体"/>
        </w:rPr>
        <w:t>是确保小数点后两位值。</w:t>
      </w:r>
    </w:p>
    <w:p w:rsidR="00B33531" w:rsidRDefault="00B33531" w:rsidP="00B33531">
      <w:pPr>
        <w:pStyle w:val="3"/>
        <w:spacing w:before="120"/>
        <w:rPr>
          <w:rFonts w:ascii="宋体" w:hAnsi="宋体"/>
          <w:sz w:val="24"/>
          <w:szCs w:val="24"/>
        </w:rPr>
      </w:pPr>
      <w:r w:rsidRPr="00A621A8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.2.2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="00A60513">
        <w:rPr>
          <w:rFonts w:ascii="宋体" w:hAnsi="宋体" w:hint="eastAsia"/>
          <w:sz w:val="24"/>
          <w:szCs w:val="24"/>
        </w:rPr>
        <w:t>源</w:t>
      </w:r>
      <w:r>
        <w:rPr>
          <w:rFonts w:ascii="宋体" w:hAnsi="宋体" w:hint="eastAsia"/>
          <w:sz w:val="24"/>
          <w:szCs w:val="24"/>
        </w:rPr>
        <w:t>数据</w:t>
      </w:r>
      <w:proofErr w:type="gramEnd"/>
      <w:r>
        <w:rPr>
          <w:rFonts w:ascii="宋体" w:hAnsi="宋体" w:hint="eastAsia"/>
          <w:sz w:val="24"/>
          <w:szCs w:val="24"/>
        </w:rPr>
        <w:t>文档</w:t>
      </w:r>
      <w:r>
        <w:rPr>
          <w:rFonts w:ascii="宋体" w:hAnsi="宋体"/>
          <w:sz w:val="24"/>
          <w:szCs w:val="24"/>
        </w:rPr>
        <w:t>格式分析</w:t>
      </w:r>
    </w:p>
    <w:p w:rsidR="00B33531" w:rsidRPr="00A60513" w:rsidRDefault="00B33531" w:rsidP="00A60513">
      <w:pPr>
        <w:spacing w:line="360" w:lineRule="auto"/>
        <w:jc w:val="both"/>
        <w:rPr>
          <w:rFonts w:ascii="宋体" w:hAnsi="宋体" w:hint="eastAsia"/>
        </w:rPr>
      </w:pPr>
      <w:r>
        <w:rPr>
          <w:rFonts w:hint="eastAsia"/>
        </w:rPr>
        <w:tab/>
      </w:r>
      <w:r w:rsidRPr="00A60513">
        <w:rPr>
          <w:rFonts w:ascii="宋体" w:hAnsi="宋体" w:hint="eastAsia"/>
        </w:rPr>
        <w:t>由于</w:t>
      </w:r>
      <w:r w:rsidR="00D811D8" w:rsidRPr="00A60513">
        <w:rPr>
          <w:rFonts w:ascii="宋体" w:hAnsi="宋体" w:hint="eastAsia"/>
        </w:rPr>
        <w:t>本软件是</w:t>
      </w:r>
      <w:r w:rsidR="00D811D8" w:rsidRPr="00A60513">
        <w:rPr>
          <w:rFonts w:ascii="宋体" w:hAnsi="宋体"/>
        </w:rPr>
        <w:t>基于</w:t>
      </w:r>
      <w:r w:rsidR="00D811D8" w:rsidRPr="00A60513">
        <w:rPr>
          <w:rFonts w:ascii="宋体" w:hAnsi="宋体" w:hint="eastAsia"/>
        </w:rPr>
        <w:t>读取</w:t>
      </w:r>
      <w:r w:rsidR="00D811D8" w:rsidRPr="00A60513">
        <w:rPr>
          <w:rFonts w:ascii="宋体" w:hAnsi="宋体"/>
        </w:rPr>
        <w:t>数据文档的方式，通过解析文档内容，得到类似于RD4800</w:t>
      </w:r>
      <w:r w:rsidR="00D811D8" w:rsidRPr="00A60513">
        <w:rPr>
          <w:rFonts w:ascii="宋体" w:hAnsi="宋体" w:hint="eastAsia"/>
        </w:rPr>
        <w:t>通过</w:t>
      </w:r>
      <w:r w:rsidR="00D811D8" w:rsidRPr="00A60513">
        <w:rPr>
          <w:rFonts w:ascii="宋体" w:hAnsi="宋体"/>
        </w:rPr>
        <w:t>FAM或者HEX通道</w:t>
      </w:r>
      <w:r w:rsidR="00D811D8" w:rsidRPr="00A60513">
        <w:rPr>
          <w:rFonts w:ascii="宋体" w:hAnsi="宋体" w:hint="eastAsia"/>
        </w:rPr>
        <w:t>采集到的数据</w:t>
      </w:r>
      <w:r w:rsidR="00D811D8" w:rsidRPr="00A60513">
        <w:rPr>
          <w:rFonts w:ascii="宋体" w:hAnsi="宋体"/>
        </w:rPr>
        <w:t>点</w:t>
      </w:r>
      <w:r w:rsidR="00D811D8" w:rsidRPr="00A60513">
        <w:rPr>
          <w:rFonts w:ascii="宋体" w:hAnsi="宋体" w:hint="eastAsia"/>
        </w:rPr>
        <w:t>，</w:t>
      </w:r>
      <w:r w:rsidR="00D811D8" w:rsidRPr="00A60513">
        <w:rPr>
          <w:rFonts w:ascii="宋体" w:hAnsi="宋体"/>
        </w:rPr>
        <w:t>因此这里列出所需要的文档的格式</w:t>
      </w:r>
      <w:r w:rsidR="00D811D8" w:rsidRPr="00A60513">
        <w:rPr>
          <w:rFonts w:ascii="宋体" w:hAnsi="宋体" w:hint="eastAsia"/>
        </w:rPr>
        <w:t>。</w:t>
      </w:r>
      <w:r w:rsidR="00A60513" w:rsidRPr="00A60513">
        <w:rPr>
          <w:rFonts w:ascii="宋体" w:hAnsi="宋体" w:hint="eastAsia"/>
        </w:rPr>
        <w:t>从</w:t>
      </w:r>
      <w:r w:rsidR="00A60513" w:rsidRPr="00A60513">
        <w:rPr>
          <w:rFonts w:ascii="宋体" w:hAnsi="宋体"/>
        </w:rPr>
        <w:t>Excel中读取</w:t>
      </w:r>
      <w:r w:rsidR="00A60513" w:rsidRPr="00A60513">
        <w:rPr>
          <w:rFonts w:ascii="宋体" w:hAnsi="宋体" w:hint="eastAsia"/>
        </w:rPr>
        <w:t>数据源</w:t>
      </w:r>
      <w:r w:rsidR="00A60513" w:rsidRPr="00A60513">
        <w:rPr>
          <w:rFonts w:ascii="宋体" w:hAnsi="宋体"/>
        </w:rPr>
        <w:t>信息，</w:t>
      </w:r>
      <w:r w:rsidR="00A60513" w:rsidRPr="00A60513">
        <w:rPr>
          <w:rFonts w:ascii="宋体" w:hAnsi="宋体" w:hint="eastAsia"/>
        </w:rPr>
        <w:t>每一行</w:t>
      </w:r>
      <w:r w:rsidR="00A60513" w:rsidRPr="00A60513">
        <w:rPr>
          <w:rFonts w:ascii="宋体" w:hAnsi="宋体"/>
        </w:rPr>
        <w:t>表示</w:t>
      </w:r>
      <w:r w:rsidR="00A60513" w:rsidRPr="00A60513">
        <w:rPr>
          <w:rFonts w:ascii="宋体" w:hAnsi="宋体" w:hint="eastAsia"/>
        </w:rPr>
        <w:t>采集到的</w:t>
      </w:r>
      <w:r w:rsidR="00A60513" w:rsidRPr="00A60513">
        <w:rPr>
          <w:rFonts w:ascii="宋体" w:hAnsi="宋体"/>
        </w:rPr>
        <w:t>一个孔的</w:t>
      </w:r>
      <w:r w:rsidR="00A60513" w:rsidRPr="00A60513">
        <w:rPr>
          <w:rFonts w:ascii="宋体" w:hAnsi="宋体" w:hint="eastAsia"/>
        </w:rPr>
        <w:t>所有</w:t>
      </w:r>
      <w:r w:rsidR="00A60513" w:rsidRPr="00A60513">
        <w:rPr>
          <w:rFonts w:ascii="宋体" w:hAnsi="宋体"/>
        </w:rPr>
        <w:t>数据</w:t>
      </w:r>
      <w:r w:rsidR="00A60513" w:rsidRPr="00A60513">
        <w:rPr>
          <w:rFonts w:ascii="宋体" w:hAnsi="宋体" w:hint="eastAsia"/>
        </w:rPr>
        <w:t>，</w:t>
      </w:r>
      <w:r w:rsidR="00A60513" w:rsidRPr="00A60513">
        <w:rPr>
          <w:rFonts w:ascii="宋体" w:hAnsi="宋体"/>
        </w:rPr>
        <w:t>另外</w:t>
      </w:r>
      <w:r w:rsidR="00A60513" w:rsidRPr="00A60513">
        <w:rPr>
          <w:rFonts w:ascii="宋体" w:hAnsi="宋体" w:hint="eastAsia"/>
        </w:rPr>
        <w:t>每个</w:t>
      </w:r>
      <w:r w:rsidR="00A60513" w:rsidRPr="00A60513">
        <w:rPr>
          <w:rFonts w:ascii="宋体" w:hAnsi="宋体"/>
        </w:rPr>
        <w:t>Excel包括两个</w:t>
      </w:r>
      <w:r w:rsidR="00A60513" w:rsidRPr="00A60513">
        <w:rPr>
          <w:rFonts w:ascii="宋体" w:hAnsi="宋体" w:hint="eastAsia"/>
        </w:rPr>
        <w:t>工作表</w:t>
      </w:r>
      <w:r w:rsidR="00A60513" w:rsidRPr="00A60513">
        <w:rPr>
          <w:rFonts w:ascii="宋体" w:hAnsi="宋体"/>
        </w:rPr>
        <w:t>，分别为FAM和HEX，</w:t>
      </w:r>
      <w:r w:rsidR="00A60513" w:rsidRPr="00A60513">
        <w:rPr>
          <w:rFonts w:ascii="宋体" w:hAnsi="宋体" w:hint="eastAsia"/>
        </w:rPr>
        <w:t>需要</w:t>
      </w:r>
      <w:r w:rsidR="00A60513" w:rsidRPr="00A60513">
        <w:rPr>
          <w:rFonts w:ascii="宋体" w:hAnsi="宋体"/>
        </w:rPr>
        <w:t>注意的是，</w:t>
      </w:r>
      <w:r w:rsidR="00A60513" w:rsidRPr="00A60513">
        <w:rPr>
          <w:rFonts w:ascii="宋体" w:hAnsi="宋体" w:hint="eastAsia"/>
        </w:rPr>
        <w:t>数据表</w:t>
      </w:r>
      <w:r w:rsidR="00A60513" w:rsidRPr="00A60513">
        <w:rPr>
          <w:rFonts w:ascii="宋体" w:hAnsi="宋体"/>
        </w:rPr>
        <w:t>第一行空白，第二列空白。</w:t>
      </w:r>
      <w:r w:rsidR="00D811D8" w:rsidRPr="00A60513">
        <w:rPr>
          <w:rFonts w:ascii="宋体" w:hAnsi="宋体"/>
        </w:rPr>
        <w:t>如图所示</w:t>
      </w:r>
      <w:r w:rsidR="00D811D8" w:rsidRPr="00A60513">
        <w:rPr>
          <w:rFonts w:ascii="宋体" w:hAnsi="宋体" w:hint="eastAsia"/>
        </w:rPr>
        <w:t>：</w:t>
      </w:r>
    </w:p>
    <w:p w:rsidR="00D811D8" w:rsidRPr="00B33531" w:rsidRDefault="00A60513" w:rsidP="00B33531">
      <w:pPr>
        <w:rPr>
          <w:rFonts w:hint="eastAsia"/>
        </w:rPr>
      </w:pPr>
      <w:r w:rsidRPr="00A60513">
        <w:rPr>
          <w:noProof/>
        </w:rPr>
        <w:drawing>
          <wp:inline distT="0" distB="0" distL="0" distR="0">
            <wp:extent cx="4591050" cy="3114675"/>
            <wp:effectExtent l="0" t="0" r="0" b="9525"/>
            <wp:docPr id="6" name="图片 6" descr="C:\Users\Administrator\Desktop\document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document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8FF" w:rsidRPr="00C628FF" w:rsidRDefault="00C628FF" w:rsidP="00C628FF"/>
    <w:p w:rsidR="001974B1" w:rsidRDefault="001974B1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1974B1"/>
    <w:p w:rsidR="00A60513" w:rsidRDefault="00A60513" w:rsidP="00A60513">
      <w:pPr>
        <w:pStyle w:val="1"/>
        <w:spacing w:line="300" w:lineRule="auto"/>
        <w:jc w:val="center"/>
        <w:rPr>
          <w:rStyle w:val="1Char1"/>
          <w:rFonts w:ascii="华文中宋" w:eastAsia="华文中宋" w:hAnsi="华文中宋" w:cs="华文中宋"/>
          <w:b/>
        </w:rPr>
      </w:pPr>
      <w:r w:rsidRPr="000C649E">
        <w:rPr>
          <w:rStyle w:val="1Char1"/>
          <w:rFonts w:ascii="华文中宋" w:eastAsia="华文中宋" w:hAnsi="华文中宋" w:cs="华文中宋" w:hint="eastAsia"/>
          <w:b/>
        </w:rPr>
        <w:lastRenderedPageBreak/>
        <w:t>第</w:t>
      </w:r>
      <w:r>
        <w:rPr>
          <w:rStyle w:val="1Char1"/>
          <w:rFonts w:ascii="华文中宋" w:eastAsia="华文中宋" w:hAnsi="华文中宋" w:cs="华文中宋" w:hint="eastAsia"/>
          <w:b/>
        </w:rPr>
        <w:t>5</w:t>
      </w:r>
      <w:r w:rsidRPr="000C649E">
        <w:rPr>
          <w:rStyle w:val="1Char1"/>
          <w:rFonts w:ascii="华文中宋" w:eastAsia="华文中宋" w:hAnsi="华文中宋" w:cs="华文中宋" w:hint="eastAsia"/>
          <w:b/>
        </w:rPr>
        <w:t xml:space="preserve">章 </w:t>
      </w:r>
      <w:del w:id="21" w:author="USST" w:date="2014-05-22T08:11:00Z">
        <w:r w:rsidRPr="000C649E" w:rsidDel="001201D4">
          <w:rPr>
            <w:rStyle w:val="1Char1"/>
            <w:rFonts w:ascii="华文中宋" w:eastAsia="华文中宋" w:hAnsi="华文中宋" w:cs="华文中宋" w:hint="eastAsia"/>
            <w:b/>
          </w:rPr>
          <w:delText>系统开发技术</w:delText>
        </w:r>
      </w:del>
      <w:r>
        <w:rPr>
          <w:rStyle w:val="1Char1"/>
          <w:rFonts w:ascii="华文中宋" w:eastAsia="华文中宋" w:hAnsi="华文中宋" w:cs="华文中宋" w:hint="eastAsia"/>
          <w:b/>
        </w:rPr>
        <w:t>系统设计</w:t>
      </w:r>
    </w:p>
    <w:p w:rsidR="00A60513" w:rsidRDefault="00A60513" w:rsidP="00A60513">
      <w:pPr>
        <w:pStyle w:val="2"/>
        <w:spacing w:beforeLines="100" w:before="312" w:afterLines="100" w:after="312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5.1</w:t>
      </w:r>
      <w:r w:rsidR="00661A77">
        <w:rPr>
          <w:rFonts w:ascii="宋体" w:eastAsia="宋体" w:hAnsi="宋体" w:cs="宋体" w:hint="eastAsia"/>
          <w:sz w:val="28"/>
          <w:szCs w:val="28"/>
        </w:rPr>
        <w:t>系统总体</w:t>
      </w:r>
      <w:r w:rsidR="00661A77">
        <w:rPr>
          <w:rFonts w:ascii="宋体" w:eastAsia="宋体" w:hAnsi="宋体" w:cs="宋体"/>
          <w:sz w:val="28"/>
          <w:szCs w:val="28"/>
        </w:rPr>
        <w:t>设计</w:t>
      </w:r>
    </w:p>
    <w:p w:rsidR="00661A77" w:rsidRDefault="00661A77" w:rsidP="00661A77">
      <w:pPr>
        <w:pStyle w:val="3"/>
        <w:spacing w:before="1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5.1.1</w:t>
      </w:r>
      <w:r w:rsidRPr="00A621A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结构</w:t>
      </w:r>
      <w:r>
        <w:rPr>
          <w:rFonts w:ascii="宋体" w:hAnsi="宋体"/>
          <w:sz w:val="24"/>
          <w:szCs w:val="24"/>
        </w:rPr>
        <w:t>设计</w:t>
      </w:r>
    </w:p>
    <w:p w:rsidR="00661A77" w:rsidRDefault="00122B1E" w:rsidP="00661A77">
      <w:r>
        <w:tab/>
      </w:r>
      <w:r>
        <w:rPr>
          <w:rFonts w:hint="eastAsia"/>
        </w:rPr>
        <w:t>本软件</w:t>
      </w:r>
      <w:r>
        <w:t>从功能上分成五个部分，分别是</w:t>
      </w:r>
      <w:r>
        <w:rPr>
          <w:rFonts w:hint="eastAsia"/>
        </w:rPr>
        <w:t>文件、</w:t>
      </w:r>
      <w:r>
        <w:t>设置、曲线、结果</w:t>
      </w:r>
      <w:r>
        <w:rPr>
          <w:rFonts w:hint="eastAsia"/>
        </w:rPr>
        <w:t>以及</w:t>
      </w:r>
      <w:r>
        <w:t>工具</w:t>
      </w:r>
      <w:r w:rsidR="00FC0333">
        <w:rPr>
          <w:rFonts w:hint="eastAsia"/>
        </w:rPr>
        <w:t>这五个</w:t>
      </w:r>
      <w:r w:rsidR="00FC0333">
        <w:t>部分</w:t>
      </w:r>
      <w:r w:rsidR="00FC0333">
        <w:rPr>
          <w:rFonts w:hint="eastAsia"/>
        </w:rPr>
        <w:t>，</w:t>
      </w:r>
      <w:r w:rsidR="00FC0333">
        <w:t>软件总体的结构图如下所示：</w:t>
      </w:r>
      <w:bookmarkStart w:id="22" w:name="_GoBack"/>
      <w:bookmarkEnd w:id="22"/>
    </w:p>
    <w:p w:rsidR="00FC0333" w:rsidRPr="00FC0333" w:rsidRDefault="00FC0333" w:rsidP="00661A77">
      <w:pPr>
        <w:rPr>
          <w:rFonts w:hint="eastAsia"/>
        </w:rPr>
      </w:pPr>
    </w:p>
    <w:p w:rsidR="00661A77" w:rsidRPr="00661A77" w:rsidRDefault="00661A77" w:rsidP="00661A77">
      <w:pPr>
        <w:rPr>
          <w:rFonts w:hint="eastAsia"/>
        </w:rPr>
      </w:pPr>
    </w:p>
    <w:p w:rsidR="00661A77" w:rsidRDefault="00661A77" w:rsidP="00661A77">
      <w:pPr>
        <w:pStyle w:val="2"/>
        <w:spacing w:beforeLines="100" w:before="312" w:afterLines="100" w:after="312" w:line="300" w:lineRule="auto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</w:t>
      </w:r>
      <w:r>
        <w:rPr>
          <w:rFonts w:ascii="宋体" w:eastAsia="宋体" w:hAnsi="宋体" w:cs="宋体" w:hint="eastAsia"/>
          <w:sz w:val="28"/>
          <w:szCs w:val="28"/>
        </w:rPr>
        <w:t>.2</w:t>
      </w:r>
      <w:r>
        <w:rPr>
          <w:rFonts w:ascii="宋体" w:eastAsia="宋体" w:hAnsi="宋体" w:cs="宋体" w:hint="eastAsia"/>
          <w:sz w:val="28"/>
          <w:szCs w:val="28"/>
        </w:rPr>
        <w:t>系统</w:t>
      </w:r>
      <w:r>
        <w:rPr>
          <w:rFonts w:ascii="宋体" w:eastAsia="宋体" w:hAnsi="宋体" w:cs="宋体" w:hint="eastAsia"/>
          <w:sz w:val="28"/>
          <w:szCs w:val="28"/>
        </w:rPr>
        <w:t>详细</w:t>
      </w:r>
      <w:r>
        <w:rPr>
          <w:rFonts w:ascii="宋体" w:eastAsia="宋体" w:hAnsi="宋体" w:cs="宋体"/>
          <w:sz w:val="28"/>
          <w:szCs w:val="28"/>
        </w:rPr>
        <w:t>设计</w:t>
      </w:r>
    </w:p>
    <w:p w:rsidR="00A60513" w:rsidRPr="00661A77" w:rsidRDefault="00A60513" w:rsidP="00A60513">
      <w:pPr>
        <w:rPr>
          <w:rFonts w:hint="eastAsia"/>
        </w:rPr>
      </w:pPr>
    </w:p>
    <w:p w:rsidR="00A60513" w:rsidRPr="001974B1" w:rsidRDefault="00A60513" w:rsidP="001974B1">
      <w:pPr>
        <w:rPr>
          <w:rFonts w:hint="eastAsia"/>
        </w:rPr>
      </w:pPr>
    </w:p>
    <w:sectPr w:rsidR="00A60513" w:rsidRPr="001974B1" w:rsidSect="00735424">
      <w:headerReference w:type="even" r:id="rId17"/>
      <w:headerReference w:type="default" r:id="rId18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0C2" w:rsidRDefault="00F230C2" w:rsidP="00C249FE">
      <w:r>
        <w:separator/>
      </w:r>
    </w:p>
  </w:endnote>
  <w:endnote w:type="continuationSeparator" w:id="0">
    <w:p w:rsidR="00F230C2" w:rsidRDefault="00F230C2" w:rsidP="00C2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B071A7" w:rsidRDefault="00B071A7" w:rsidP="00B071A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 w:rsidRPr="00F36B36">
      <w:rPr>
        <w:noProof/>
        <w:lang w:val="zh-CN"/>
      </w:rPr>
      <w:t>2</w:t>
    </w:r>
    <w:r>
      <w:fldChar w:fldCharType="end"/>
    </w:r>
  </w:p>
  <w:p w:rsidR="00B071A7" w:rsidRDefault="00B071A7" w:rsidP="00B071A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B071A7">
    <w:pPr>
      <w:pStyle w:val="a6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  <w:p w:rsidR="00B071A7" w:rsidRDefault="00B071A7" w:rsidP="00B071A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Pr="00B67E8D" w:rsidRDefault="00B071A7" w:rsidP="00B071A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0C2" w:rsidRDefault="00F230C2" w:rsidP="00C249FE">
      <w:r>
        <w:separator/>
      </w:r>
    </w:p>
  </w:footnote>
  <w:footnote w:type="continuationSeparator" w:id="0">
    <w:p w:rsidR="00F230C2" w:rsidRDefault="00F230C2" w:rsidP="00C24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>
    <w:pPr>
      <w:pStyle w:val="a5"/>
    </w:pPr>
    <w:r>
      <w:rPr>
        <w:rFonts w:hint="eastAsia"/>
      </w:rPr>
      <w:t>本科毕业设计</w:t>
    </w:r>
    <w:r>
      <w:rPr>
        <w:rFonts w:ascii="宋体" w:hAnsi="宋体" w:hint="eastAsia"/>
      </w:rPr>
      <w:t>(论文)题目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B071A7">
    <w:pPr>
      <w:pStyle w:val="a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735424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7" w:rsidRDefault="00B071A7" w:rsidP="00735424">
    <w:pPr>
      <w:pStyle w:val="a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D2E"/>
    <w:multiLevelType w:val="hybridMultilevel"/>
    <w:tmpl w:val="E05CA300"/>
    <w:lvl w:ilvl="0" w:tplc="6004D3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04774"/>
    <w:multiLevelType w:val="hybridMultilevel"/>
    <w:tmpl w:val="7E864F3A"/>
    <w:lvl w:ilvl="0" w:tplc="CF5CB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4B1E9A"/>
    <w:multiLevelType w:val="hybridMultilevel"/>
    <w:tmpl w:val="1C84353E"/>
    <w:lvl w:ilvl="0" w:tplc="D14836A8">
      <w:start w:val="1"/>
      <w:numFmt w:val="decimal"/>
      <w:lvlText w:val="第%1章"/>
      <w:lvlJc w:val="left"/>
      <w:pPr>
        <w:ind w:left="1080" w:hanging="108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5E660B"/>
    <w:multiLevelType w:val="hybridMultilevel"/>
    <w:tmpl w:val="EFDECB5A"/>
    <w:lvl w:ilvl="0" w:tplc="1B10AA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E91918"/>
    <w:multiLevelType w:val="hybridMultilevel"/>
    <w:tmpl w:val="B6CC6070"/>
    <w:lvl w:ilvl="0" w:tplc="A85E9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322C1"/>
    <w:multiLevelType w:val="hybridMultilevel"/>
    <w:tmpl w:val="6770C4DE"/>
    <w:lvl w:ilvl="0" w:tplc="1598BACA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955D2A"/>
    <w:multiLevelType w:val="hybridMultilevel"/>
    <w:tmpl w:val="61D22B8E"/>
    <w:lvl w:ilvl="0" w:tplc="3EFCC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0428B8"/>
    <w:multiLevelType w:val="hybridMultilevel"/>
    <w:tmpl w:val="4EB25E1E"/>
    <w:lvl w:ilvl="0" w:tplc="51DE1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415E78"/>
    <w:multiLevelType w:val="hybridMultilevel"/>
    <w:tmpl w:val="F7E82B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73255D"/>
    <w:multiLevelType w:val="hybridMultilevel"/>
    <w:tmpl w:val="FF920CD8"/>
    <w:lvl w:ilvl="0" w:tplc="F670F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9CD504C"/>
    <w:multiLevelType w:val="hybridMultilevel"/>
    <w:tmpl w:val="E63E6E64"/>
    <w:lvl w:ilvl="0" w:tplc="7B16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410396"/>
    <w:multiLevelType w:val="hybridMultilevel"/>
    <w:tmpl w:val="BCC67028"/>
    <w:lvl w:ilvl="0" w:tplc="612A2682">
      <w:start w:val="1"/>
      <w:numFmt w:val="decimal"/>
      <w:lvlText w:val="（%1）"/>
      <w:lvlJc w:val="left"/>
      <w:pPr>
        <w:ind w:left="720" w:hanging="720"/>
      </w:pPr>
      <w:rPr>
        <w:rFonts w:ascii="Verdan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422AD5"/>
    <w:multiLevelType w:val="hybridMultilevel"/>
    <w:tmpl w:val="D37AAFC8"/>
    <w:lvl w:ilvl="0" w:tplc="3ABED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283B18"/>
    <w:multiLevelType w:val="hybridMultilevel"/>
    <w:tmpl w:val="9DE03A30"/>
    <w:lvl w:ilvl="0" w:tplc="2C88E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0641961"/>
    <w:multiLevelType w:val="hybridMultilevel"/>
    <w:tmpl w:val="2528E672"/>
    <w:lvl w:ilvl="0" w:tplc="26CA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AA3A56"/>
    <w:multiLevelType w:val="hybridMultilevel"/>
    <w:tmpl w:val="89F0481C"/>
    <w:lvl w:ilvl="0" w:tplc="034E18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F44519"/>
    <w:multiLevelType w:val="hybridMultilevel"/>
    <w:tmpl w:val="EB7803AE"/>
    <w:lvl w:ilvl="0" w:tplc="E4C030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3C1DF1"/>
    <w:multiLevelType w:val="hybridMultilevel"/>
    <w:tmpl w:val="0EDA0428"/>
    <w:lvl w:ilvl="0" w:tplc="F8241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7770BE"/>
    <w:multiLevelType w:val="hybridMultilevel"/>
    <w:tmpl w:val="62EEC37E"/>
    <w:lvl w:ilvl="0" w:tplc="7A5A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811EAD"/>
    <w:multiLevelType w:val="hybridMultilevel"/>
    <w:tmpl w:val="791C98BE"/>
    <w:lvl w:ilvl="0" w:tplc="81BA5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8A7EB8"/>
    <w:multiLevelType w:val="hybridMultilevel"/>
    <w:tmpl w:val="6AC21090"/>
    <w:lvl w:ilvl="0" w:tplc="04090019">
      <w:start w:val="1"/>
      <w:numFmt w:val="lowerLetter"/>
      <w:lvlText w:val="%1)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1" w15:restartNumberingAfterBreak="0">
    <w:nsid w:val="3E19081D"/>
    <w:multiLevelType w:val="hybridMultilevel"/>
    <w:tmpl w:val="EB7CB9E8"/>
    <w:lvl w:ilvl="0" w:tplc="9CEC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3B2D34"/>
    <w:multiLevelType w:val="hybridMultilevel"/>
    <w:tmpl w:val="0A968572"/>
    <w:lvl w:ilvl="0" w:tplc="BB289AE6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48436A10"/>
    <w:multiLevelType w:val="hybridMultilevel"/>
    <w:tmpl w:val="9A566FAC"/>
    <w:lvl w:ilvl="0" w:tplc="96D6FB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3291B82"/>
    <w:multiLevelType w:val="singleLevel"/>
    <w:tmpl w:val="53291B82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3647536"/>
    <w:multiLevelType w:val="multilevel"/>
    <w:tmpl w:val="D5A0F7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6" w15:restartNumberingAfterBreak="0">
    <w:nsid w:val="53784C4C"/>
    <w:multiLevelType w:val="singleLevel"/>
    <w:tmpl w:val="53784C4C"/>
    <w:lvl w:ilvl="0">
      <w:start w:val="3"/>
      <w:numFmt w:val="decimal"/>
      <w:suff w:val="space"/>
      <w:lvlText w:val="%1."/>
      <w:lvlJc w:val="left"/>
    </w:lvl>
  </w:abstractNum>
  <w:abstractNum w:abstractNumId="27" w15:restartNumberingAfterBreak="0">
    <w:nsid w:val="55BB2A4B"/>
    <w:multiLevelType w:val="multilevel"/>
    <w:tmpl w:val="2B608C6C"/>
    <w:lvl w:ilvl="0">
      <w:start w:val="1"/>
      <w:numFmt w:val="decimal"/>
      <w:lvlText w:val="%1"/>
      <w:lvlJc w:val="left"/>
      <w:pPr>
        <w:ind w:left="525" w:hanging="525"/>
      </w:pPr>
      <w:rPr>
        <w:rFonts w:ascii="Times New Roman" w:eastAsia="宋体" w:hint="default"/>
        <w:b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="Times New Roman" w:eastAsia="宋体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宋体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宋体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宋体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="宋体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宋体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宋体" w:hint="default"/>
        <w:b/>
      </w:rPr>
    </w:lvl>
  </w:abstractNum>
  <w:abstractNum w:abstractNumId="28" w15:restartNumberingAfterBreak="0">
    <w:nsid w:val="584A4C45"/>
    <w:multiLevelType w:val="hybridMultilevel"/>
    <w:tmpl w:val="FA8C7C86"/>
    <w:lvl w:ilvl="0" w:tplc="838AB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2E59BF"/>
    <w:multiLevelType w:val="hybridMultilevel"/>
    <w:tmpl w:val="13D40B80"/>
    <w:lvl w:ilvl="0" w:tplc="2F10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9E6258"/>
    <w:multiLevelType w:val="hybridMultilevel"/>
    <w:tmpl w:val="88F6BE04"/>
    <w:lvl w:ilvl="0" w:tplc="87CAD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073184"/>
    <w:multiLevelType w:val="hybridMultilevel"/>
    <w:tmpl w:val="2B98CE28"/>
    <w:lvl w:ilvl="0" w:tplc="614AC7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3073C3"/>
    <w:multiLevelType w:val="hybridMultilevel"/>
    <w:tmpl w:val="755238AA"/>
    <w:lvl w:ilvl="0" w:tplc="13668F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1D1275"/>
    <w:multiLevelType w:val="hybridMultilevel"/>
    <w:tmpl w:val="2A684838"/>
    <w:lvl w:ilvl="0" w:tplc="16B44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53176"/>
    <w:multiLevelType w:val="hybridMultilevel"/>
    <w:tmpl w:val="E4286CFE"/>
    <w:lvl w:ilvl="0" w:tplc="15C489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BDA549B"/>
    <w:multiLevelType w:val="hybridMultilevel"/>
    <w:tmpl w:val="095C5FB8"/>
    <w:lvl w:ilvl="0" w:tplc="3DD482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041DC7"/>
    <w:multiLevelType w:val="hybridMultilevel"/>
    <w:tmpl w:val="A06CDA52"/>
    <w:lvl w:ilvl="0" w:tplc="916E9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DA362F"/>
    <w:multiLevelType w:val="hybridMultilevel"/>
    <w:tmpl w:val="364ED4F6"/>
    <w:lvl w:ilvl="0" w:tplc="0DCC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5620A6C"/>
    <w:multiLevelType w:val="hybridMultilevel"/>
    <w:tmpl w:val="AE7AFE50"/>
    <w:lvl w:ilvl="0" w:tplc="987E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C60315"/>
    <w:multiLevelType w:val="hybridMultilevel"/>
    <w:tmpl w:val="D5FA8012"/>
    <w:lvl w:ilvl="0" w:tplc="7E8C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224CC0"/>
    <w:multiLevelType w:val="hybridMultilevel"/>
    <w:tmpl w:val="629C8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6B5134"/>
    <w:multiLevelType w:val="hybridMultilevel"/>
    <w:tmpl w:val="4058DB1A"/>
    <w:lvl w:ilvl="0" w:tplc="9CEC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3761C9"/>
    <w:multiLevelType w:val="hybridMultilevel"/>
    <w:tmpl w:val="54AE094C"/>
    <w:lvl w:ilvl="0" w:tplc="6370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9C6037"/>
    <w:multiLevelType w:val="hybridMultilevel"/>
    <w:tmpl w:val="EE12A906"/>
    <w:lvl w:ilvl="0" w:tplc="1700A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7"/>
  </w:num>
  <w:num w:numId="3">
    <w:abstractNumId w:val="40"/>
  </w:num>
  <w:num w:numId="4">
    <w:abstractNumId w:val="20"/>
  </w:num>
  <w:num w:numId="5">
    <w:abstractNumId w:val="2"/>
  </w:num>
  <w:num w:numId="6">
    <w:abstractNumId w:val="25"/>
  </w:num>
  <w:num w:numId="7">
    <w:abstractNumId w:val="34"/>
  </w:num>
  <w:num w:numId="8">
    <w:abstractNumId w:val="3"/>
  </w:num>
  <w:num w:numId="9">
    <w:abstractNumId w:val="0"/>
  </w:num>
  <w:num w:numId="10">
    <w:abstractNumId w:val="41"/>
  </w:num>
  <w:num w:numId="11">
    <w:abstractNumId w:val="21"/>
  </w:num>
  <w:num w:numId="12">
    <w:abstractNumId w:val="8"/>
  </w:num>
  <w:num w:numId="13">
    <w:abstractNumId w:val="24"/>
  </w:num>
  <w:num w:numId="14">
    <w:abstractNumId w:val="26"/>
  </w:num>
  <w:num w:numId="15">
    <w:abstractNumId w:val="28"/>
  </w:num>
  <w:num w:numId="16">
    <w:abstractNumId w:val="23"/>
  </w:num>
  <w:num w:numId="17">
    <w:abstractNumId w:val="15"/>
  </w:num>
  <w:num w:numId="18">
    <w:abstractNumId w:val="7"/>
  </w:num>
  <w:num w:numId="19">
    <w:abstractNumId w:val="39"/>
  </w:num>
  <w:num w:numId="20">
    <w:abstractNumId w:val="13"/>
  </w:num>
  <w:num w:numId="21">
    <w:abstractNumId w:val="18"/>
  </w:num>
  <w:num w:numId="22">
    <w:abstractNumId w:val="11"/>
  </w:num>
  <w:num w:numId="23">
    <w:abstractNumId w:val="30"/>
  </w:num>
  <w:num w:numId="24">
    <w:abstractNumId w:val="37"/>
  </w:num>
  <w:num w:numId="25">
    <w:abstractNumId w:val="16"/>
  </w:num>
  <w:num w:numId="26">
    <w:abstractNumId w:val="42"/>
  </w:num>
  <w:num w:numId="27">
    <w:abstractNumId w:val="29"/>
  </w:num>
  <w:num w:numId="28">
    <w:abstractNumId w:val="31"/>
  </w:num>
  <w:num w:numId="29">
    <w:abstractNumId w:val="33"/>
  </w:num>
  <w:num w:numId="30">
    <w:abstractNumId w:val="19"/>
  </w:num>
  <w:num w:numId="31">
    <w:abstractNumId w:val="22"/>
  </w:num>
  <w:num w:numId="32">
    <w:abstractNumId w:val="10"/>
  </w:num>
  <w:num w:numId="33">
    <w:abstractNumId w:val="36"/>
  </w:num>
  <w:num w:numId="34">
    <w:abstractNumId w:val="35"/>
  </w:num>
  <w:num w:numId="35">
    <w:abstractNumId w:val="6"/>
  </w:num>
  <w:num w:numId="36">
    <w:abstractNumId w:val="17"/>
  </w:num>
  <w:num w:numId="37">
    <w:abstractNumId w:val="14"/>
  </w:num>
  <w:num w:numId="38">
    <w:abstractNumId w:val="1"/>
  </w:num>
  <w:num w:numId="39">
    <w:abstractNumId w:val="12"/>
  </w:num>
  <w:num w:numId="40">
    <w:abstractNumId w:val="32"/>
  </w:num>
  <w:num w:numId="41">
    <w:abstractNumId w:val="4"/>
  </w:num>
  <w:num w:numId="42">
    <w:abstractNumId w:val="38"/>
  </w:num>
  <w:num w:numId="43">
    <w:abstractNumId w:val="9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F1"/>
    <w:rsid w:val="0004506E"/>
    <w:rsid w:val="00047BFA"/>
    <w:rsid w:val="0005761E"/>
    <w:rsid w:val="00061CBB"/>
    <w:rsid w:val="000C649E"/>
    <w:rsid w:val="000D16EC"/>
    <w:rsid w:val="00113599"/>
    <w:rsid w:val="00122B1E"/>
    <w:rsid w:val="00124A91"/>
    <w:rsid w:val="0013794C"/>
    <w:rsid w:val="00193AFD"/>
    <w:rsid w:val="00194AE8"/>
    <w:rsid w:val="001974B1"/>
    <w:rsid w:val="001C646A"/>
    <w:rsid w:val="00283532"/>
    <w:rsid w:val="00314492"/>
    <w:rsid w:val="00335FF8"/>
    <w:rsid w:val="00351BFD"/>
    <w:rsid w:val="003F2A89"/>
    <w:rsid w:val="004564F5"/>
    <w:rsid w:val="00563615"/>
    <w:rsid w:val="00585B8D"/>
    <w:rsid w:val="005A655B"/>
    <w:rsid w:val="005B7103"/>
    <w:rsid w:val="005E005A"/>
    <w:rsid w:val="00622685"/>
    <w:rsid w:val="006575A6"/>
    <w:rsid w:val="00661A77"/>
    <w:rsid w:val="00735424"/>
    <w:rsid w:val="00755FE3"/>
    <w:rsid w:val="007D54F1"/>
    <w:rsid w:val="008B2FD1"/>
    <w:rsid w:val="0093675C"/>
    <w:rsid w:val="00963274"/>
    <w:rsid w:val="009C4B0F"/>
    <w:rsid w:val="009E075F"/>
    <w:rsid w:val="009F79BE"/>
    <w:rsid w:val="00A2652A"/>
    <w:rsid w:val="00A31B07"/>
    <w:rsid w:val="00A60513"/>
    <w:rsid w:val="00A621A8"/>
    <w:rsid w:val="00AA6713"/>
    <w:rsid w:val="00AD41C6"/>
    <w:rsid w:val="00B069AC"/>
    <w:rsid w:val="00B071A7"/>
    <w:rsid w:val="00B25430"/>
    <w:rsid w:val="00B33531"/>
    <w:rsid w:val="00B50F04"/>
    <w:rsid w:val="00B84866"/>
    <w:rsid w:val="00BD77D0"/>
    <w:rsid w:val="00BE141B"/>
    <w:rsid w:val="00C167A4"/>
    <w:rsid w:val="00C249FE"/>
    <w:rsid w:val="00C31E23"/>
    <w:rsid w:val="00C34FC8"/>
    <w:rsid w:val="00C52123"/>
    <w:rsid w:val="00C628FF"/>
    <w:rsid w:val="00C97758"/>
    <w:rsid w:val="00CA308D"/>
    <w:rsid w:val="00CD10AF"/>
    <w:rsid w:val="00D01440"/>
    <w:rsid w:val="00D0649A"/>
    <w:rsid w:val="00D811D8"/>
    <w:rsid w:val="00D8425C"/>
    <w:rsid w:val="00DF632F"/>
    <w:rsid w:val="00E00AFB"/>
    <w:rsid w:val="00E12968"/>
    <w:rsid w:val="00E548BB"/>
    <w:rsid w:val="00E860B9"/>
    <w:rsid w:val="00ED1D81"/>
    <w:rsid w:val="00F230C2"/>
    <w:rsid w:val="00F36B36"/>
    <w:rsid w:val="00F924E1"/>
    <w:rsid w:val="00FC0333"/>
    <w:rsid w:val="00FC2088"/>
    <w:rsid w:val="00FE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F4128-8A07-42C4-A702-50023B2A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014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8FF"/>
    <w:pPr>
      <w:keepNext/>
      <w:keepLines/>
      <w:widowControl w:val="0"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144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14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144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F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9F79BE"/>
    <w:rPr>
      <w:rFonts w:ascii="宋体" w:hAnsi="宋体" w:cs="宋体"/>
      <w:kern w:val="0"/>
    </w:rPr>
  </w:style>
  <w:style w:type="character" w:customStyle="1" w:styleId="2Char">
    <w:name w:val="标题 2 Char"/>
    <w:basedOn w:val="a0"/>
    <w:link w:val="2"/>
    <w:uiPriority w:val="9"/>
    <w:rsid w:val="009632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3274"/>
    <w:pPr>
      <w:ind w:firstLineChars="200" w:firstLine="420"/>
    </w:pPr>
  </w:style>
  <w:style w:type="paragraph" w:styleId="a5">
    <w:name w:val="header"/>
    <w:basedOn w:val="a"/>
    <w:link w:val="Char0"/>
    <w:unhideWhenUsed/>
    <w:rsid w:val="00C24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249F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249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249FE"/>
    <w:rPr>
      <w:sz w:val="18"/>
      <w:szCs w:val="18"/>
    </w:rPr>
  </w:style>
  <w:style w:type="character" w:customStyle="1" w:styleId="1Char1">
    <w:name w:val="标题 1 Char1"/>
    <w:rsid w:val="001974B1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628FF"/>
    <w:rPr>
      <w:b/>
      <w:bCs/>
      <w:sz w:val="32"/>
      <w:szCs w:val="32"/>
    </w:rPr>
  </w:style>
  <w:style w:type="table" w:styleId="a7">
    <w:name w:val="Table Grid"/>
    <w:basedOn w:val="a1"/>
    <w:uiPriority w:val="39"/>
    <w:rsid w:val="00045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D3B1-9906-47B9-8D04-A2E47C89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22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yao</dc:creator>
  <cp:keywords/>
  <dc:description/>
  <cp:lastModifiedBy>richard yao</cp:lastModifiedBy>
  <cp:revision>17</cp:revision>
  <dcterms:created xsi:type="dcterms:W3CDTF">2016-04-19T08:05:00Z</dcterms:created>
  <dcterms:modified xsi:type="dcterms:W3CDTF">2016-05-08T13:57:00Z</dcterms:modified>
</cp:coreProperties>
</file>